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5794711"/>
        <w:docPartObj>
          <w:docPartGallery w:val="Cover Pages"/>
          <w:docPartUnique/>
        </w:docPartObj>
      </w:sdtPr>
      <w:sdtContent>
        <w:p w14:paraId="049BCEC3" w14:textId="320C9B74" w:rsidR="00F9041A" w:rsidRDefault="00F9041A">
          <w:pPr>
            <w:spacing w:after="200"/>
          </w:pPr>
          <w:r>
            <w:rPr>
              <w:noProof/>
            </w:rPr>
            <mc:AlternateContent>
              <mc:Choice Requires="wps">
                <w:drawing>
                  <wp:anchor distT="0" distB="0" distL="114300" distR="114300" simplePos="0" relativeHeight="251659264" behindDoc="0" locked="0" layoutInCell="1" allowOverlap="1" wp14:anchorId="1F7C7A0C" wp14:editId="0562EA9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H w:val="single" w:sz="12" w:space="0" w:color="ED7D31" w:themeColor="accent2"/>
                                    <w:insideV w:val="single" w:sz="18" w:space="0" w:color="002060"/>
                                  </w:tblBorders>
                                  <w:tblCellMar>
                                    <w:top w:w="1296" w:type="dxa"/>
                                    <w:left w:w="360" w:type="dxa"/>
                                    <w:bottom w:w="1296" w:type="dxa"/>
                                    <w:right w:w="360" w:type="dxa"/>
                                  </w:tblCellMar>
                                  <w:tblLook w:val="04A0" w:firstRow="1" w:lastRow="0" w:firstColumn="1" w:lastColumn="0" w:noHBand="0" w:noVBand="1"/>
                                </w:tblPr>
                                <w:tblGrid>
                                  <w:gridCol w:w="5191"/>
                                  <w:gridCol w:w="1881"/>
                                </w:tblGrid>
                                <w:tr w:rsidR="00F9041A" w14:paraId="223E05DB" w14:textId="77777777" w:rsidTr="00F9041A">
                                  <w:trPr>
                                    <w:jc w:val="center"/>
                                  </w:trPr>
                                  <w:tc>
                                    <w:tcPr>
                                      <w:tcW w:w="2568" w:type="pct"/>
                                      <w:vAlign w:val="center"/>
                                    </w:tcPr>
                                    <w:p w14:paraId="6857B1C1" w14:textId="77777777" w:rsidR="00F9041A" w:rsidRDefault="00F9041A">
                                      <w:pPr>
                                        <w:jc w:val="right"/>
                                      </w:pPr>
                                      <w:r>
                                        <w:rPr>
                                          <w:noProof/>
                                        </w:rPr>
                                        <w:drawing>
                                          <wp:inline distT="0" distB="0" distL="0" distR="0" wp14:anchorId="28DCEDB6" wp14:editId="4FCCC122">
                                            <wp:extent cx="2839674" cy="3763074"/>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839674" cy="3763074"/>
                                                    </a:xfrm>
                                                    <a:prstGeom prst="rect">
                                                      <a:avLst/>
                                                    </a:prstGeom>
                                                  </pic:spPr>
                                                </pic:pic>
                                              </a:graphicData>
                                            </a:graphic>
                                          </wp:inline>
                                        </w:drawing>
                                      </w:r>
                                    </w:p>
                                    <w:sdt>
                                      <w:sdtPr>
                                        <w:rPr>
                                          <w:small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74B372E" w14:textId="3A86BDF8" w:rsidR="00F9041A" w:rsidRDefault="00F9041A">
                                          <w:pPr>
                                            <w:pStyle w:val="NoSpacing"/>
                                            <w:spacing w:line="312" w:lineRule="auto"/>
                                            <w:jc w:val="right"/>
                                            <w:rPr>
                                              <w:caps/>
                                              <w:color w:val="191919" w:themeColor="text1" w:themeTint="E6"/>
                                              <w:sz w:val="72"/>
                                              <w:szCs w:val="72"/>
                                            </w:rPr>
                                          </w:pPr>
                                          <w:r w:rsidRPr="00F9041A">
                                            <w:rPr>
                                              <w:smallCaps/>
                                              <w:color w:val="191919" w:themeColor="text1" w:themeTint="E6"/>
                                              <w:sz w:val="72"/>
                                              <w:szCs w:val="72"/>
                                            </w:rPr>
                                            <w:t>Assignment 1</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B908FD0" w14:textId="2E734AEB" w:rsidR="00F9041A" w:rsidRDefault="00F9041A">
                                          <w:pPr>
                                            <w:jc w:val="right"/>
                                          </w:pPr>
                                          <w:r w:rsidRPr="00F9041A">
                                            <w:t>OUA Building IT Systems (CPT111)</w:t>
                                          </w:r>
                                        </w:p>
                                      </w:sdtContent>
                                    </w:sdt>
                                  </w:tc>
                                  <w:tc>
                                    <w:tcPr>
                                      <w:tcW w:w="2432" w:type="pct"/>
                                      <w:vAlign w:val="center"/>
                                    </w:tcPr>
                                    <w:p w14:paraId="23EA0FEE" w14:textId="294CD150" w:rsidR="00F9041A" w:rsidRPr="00F9041A" w:rsidRDefault="00F9041A" w:rsidP="00F9041A">
                                      <w:pPr>
                                        <w:pStyle w:val="NoSpacing"/>
                                        <w:spacing w:before="120" w:after="120"/>
                                        <w:rPr>
                                          <w:b/>
                                          <w:bCs/>
                                          <w:caps/>
                                          <w:sz w:val="26"/>
                                          <w:szCs w:val="26"/>
                                        </w:rPr>
                                      </w:pPr>
                                      <w:r w:rsidRPr="00F9041A">
                                        <w:rPr>
                                          <w:b/>
                                          <w:bCs/>
                                          <w:caps/>
                                          <w:sz w:val="26"/>
                                          <w:szCs w:val="26"/>
                                        </w:rPr>
                                        <w:t>The Night WATCH</w:t>
                                      </w:r>
                                    </w:p>
                                    <w:sdt>
                                      <w:sdtPr>
                                        <w:alias w:val="Abstract"/>
                                        <w:tag w:val=""/>
                                        <w:id w:val="-2036181933"/>
                                        <w:dataBinding w:prefixMappings="xmlns:ns0='http://schemas.microsoft.com/office/2006/coverPageProps' " w:xpath="/ns0:CoverPageProperties[1]/ns0:Abstract[1]" w:storeItemID="{55AF091B-3C7A-41E3-B477-F2FDAA23CFDA}"/>
                                        <w:text/>
                                      </w:sdtPr>
                                      <w:sdtContent>
                                        <w:p w14:paraId="6571F08E" w14:textId="4ACC8109" w:rsidR="00F9041A" w:rsidRDefault="00F9041A" w:rsidP="00F9041A">
                                          <w:pPr>
                                            <w:rPr>
                                              <w:color w:val="000000" w:themeColor="text1"/>
                                            </w:rPr>
                                          </w:pPr>
                                          <w:r w:rsidRPr="00F9041A">
                                            <w:t>Daniel Peter Burke</w:t>
                                          </w:r>
                                          <w:r>
                                            <w:t xml:space="preserve"> - </w:t>
                                          </w:r>
                                          <w:r w:rsidRPr="00F9041A">
                                            <w:t>s3795096</w:t>
                                          </w:r>
                                          <w:r>
                                            <w:t xml:space="preserve">                 </w:t>
                                          </w:r>
                                          <w:r w:rsidRPr="00F9041A">
                                            <w:t>Paul Andrew Atkins</w:t>
                                          </w:r>
                                          <w:r>
                                            <w:t xml:space="preserve"> - </w:t>
                                          </w:r>
                                          <w:r w:rsidRPr="00F9041A">
                                            <w:t>s3779053</w:t>
                                          </w:r>
                                          <w:r>
                                            <w:t xml:space="preserve">           </w:t>
                                          </w:r>
                                          <w:r w:rsidRPr="00F9041A">
                                            <w:t>Michael James Seymour</w:t>
                                          </w:r>
                                          <w:r>
                                            <w:t xml:space="preserve"> - </w:t>
                                          </w:r>
                                          <w:r w:rsidRPr="00F9041A">
                                            <w:t>s3040138</w:t>
                                          </w:r>
                                          <w:r>
                                            <w:t xml:space="preserve">         </w:t>
                                          </w:r>
                                          <w:r w:rsidRPr="00F9041A">
                                            <w:t xml:space="preserve">Jeff Reynolds </w:t>
                                          </w:r>
                                          <w:r>
                                            <w:t>-</w:t>
                                          </w:r>
                                          <w:r w:rsidRPr="00F9041A">
                                            <w:t xml:space="preserve"> s3775599</w:t>
                                          </w:r>
                                          <w:r>
                                            <w:t xml:space="preserve">                       </w:t>
                                          </w:r>
                                          <w:r w:rsidRPr="00F9041A">
                                            <w:t>Paul Stephen McKercher</w:t>
                                          </w:r>
                                          <w:r>
                                            <w:t xml:space="preserve"> - </w:t>
                                          </w:r>
                                          <w:r w:rsidRPr="00F9041A">
                                            <w:t>s3791201</w:t>
                                          </w:r>
                                          <w:r>
                                            <w:t xml:space="preserve">      </w:t>
                                          </w:r>
                                          <w:r w:rsidRPr="00F9041A">
                                            <w:t xml:space="preserve">Lee van den Blink </w:t>
                                          </w:r>
                                          <w:r>
                                            <w:t xml:space="preserve">- </w:t>
                                          </w:r>
                                          <w:r w:rsidRPr="00F9041A">
                                            <w:t>s3792973</w:t>
                                          </w:r>
                                        </w:p>
                                      </w:sdtContent>
                                    </w:sdt>
                                    <w:p w14:paraId="5F266248" w14:textId="57E5FCCA" w:rsidR="00F9041A" w:rsidRDefault="00F9041A">
                                      <w:pPr>
                                        <w:pStyle w:val="NoSpacing"/>
                                        <w:rPr>
                                          <w:color w:val="ED7D31" w:themeColor="accent2"/>
                                          <w:sz w:val="26"/>
                                          <w:szCs w:val="26"/>
                                        </w:rPr>
                                      </w:pPr>
                                    </w:p>
                                    <w:p w14:paraId="5E95572B" w14:textId="35CCDACA" w:rsidR="00F9041A" w:rsidRDefault="00F9041A">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4073785A" w14:textId="77777777" w:rsidR="00F9041A" w:rsidRDefault="00F9041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F7C7A0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H w:val="single" w:sz="12" w:space="0" w:color="ED7D31" w:themeColor="accent2"/>
                              <w:insideV w:val="single" w:sz="18" w:space="0" w:color="002060"/>
                            </w:tblBorders>
                            <w:tblCellMar>
                              <w:top w:w="1296" w:type="dxa"/>
                              <w:left w:w="360" w:type="dxa"/>
                              <w:bottom w:w="1296" w:type="dxa"/>
                              <w:right w:w="360" w:type="dxa"/>
                            </w:tblCellMar>
                            <w:tblLook w:val="04A0" w:firstRow="1" w:lastRow="0" w:firstColumn="1" w:lastColumn="0" w:noHBand="0" w:noVBand="1"/>
                          </w:tblPr>
                          <w:tblGrid>
                            <w:gridCol w:w="5191"/>
                            <w:gridCol w:w="1881"/>
                          </w:tblGrid>
                          <w:tr w:rsidR="00F9041A" w14:paraId="223E05DB" w14:textId="77777777" w:rsidTr="00F9041A">
                            <w:trPr>
                              <w:jc w:val="center"/>
                            </w:trPr>
                            <w:tc>
                              <w:tcPr>
                                <w:tcW w:w="2568" w:type="pct"/>
                                <w:vAlign w:val="center"/>
                              </w:tcPr>
                              <w:p w14:paraId="6857B1C1" w14:textId="77777777" w:rsidR="00F9041A" w:rsidRDefault="00F9041A">
                                <w:pPr>
                                  <w:jc w:val="right"/>
                                </w:pPr>
                                <w:r>
                                  <w:rPr>
                                    <w:noProof/>
                                  </w:rPr>
                                  <w:drawing>
                                    <wp:inline distT="0" distB="0" distL="0" distR="0" wp14:anchorId="28DCEDB6" wp14:editId="4FCCC122">
                                      <wp:extent cx="2839674" cy="3763074"/>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839674" cy="3763074"/>
                                              </a:xfrm>
                                              <a:prstGeom prst="rect">
                                                <a:avLst/>
                                              </a:prstGeom>
                                            </pic:spPr>
                                          </pic:pic>
                                        </a:graphicData>
                                      </a:graphic>
                                    </wp:inline>
                                  </w:drawing>
                                </w:r>
                              </w:p>
                              <w:sdt>
                                <w:sdtPr>
                                  <w:rPr>
                                    <w:small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74B372E" w14:textId="3A86BDF8" w:rsidR="00F9041A" w:rsidRDefault="00F9041A">
                                    <w:pPr>
                                      <w:pStyle w:val="NoSpacing"/>
                                      <w:spacing w:line="312" w:lineRule="auto"/>
                                      <w:jc w:val="right"/>
                                      <w:rPr>
                                        <w:caps/>
                                        <w:color w:val="191919" w:themeColor="text1" w:themeTint="E6"/>
                                        <w:sz w:val="72"/>
                                        <w:szCs w:val="72"/>
                                      </w:rPr>
                                    </w:pPr>
                                    <w:r w:rsidRPr="00F9041A">
                                      <w:rPr>
                                        <w:smallCaps/>
                                        <w:color w:val="191919" w:themeColor="text1" w:themeTint="E6"/>
                                        <w:sz w:val="72"/>
                                        <w:szCs w:val="72"/>
                                      </w:rPr>
                                      <w:t>Assignment 1</w:t>
                                    </w:r>
                                  </w:p>
                                </w:sdtContent>
                              </w:sdt>
                              <w:sdt>
                                <w:sdt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B908FD0" w14:textId="2E734AEB" w:rsidR="00F9041A" w:rsidRDefault="00F9041A">
                                    <w:pPr>
                                      <w:jc w:val="right"/>
                                    </w:pPr>
                                    <w:r w:rsidRPr="00F9041A">
                                      <w:t>OUA Building IT Systems (CPT111)</w:t>
                                    </w:r>
                                  </w:p>
                                </w:sdtContent>
                              </w:sdt>
                            </w:tc>
                            <w:tc>
                              <w:tcPr>
                                <w:tcW w:w="2432" w:type="pct"/>
                                <w:vAlign w:val="center"/>
                              </w:tcPr>
                              <w:p w14:paraId="23EA0FEE" w14:textId="294CD150" w:rsidR="00F9041A" w:rsidRPr="00F9041A" w:rsidRDefault="00F9041A" w:rsidP="00F9041A">
                                <w:pPr>
                                  <w:pStyle w:val="NoSpacing"/>
                                  <w:spacing w:before="120" w:after="120"/>
                                  <w:rPr>
                                    <w:b/>
                                    <w:bCs/>
                                    <w:caps/>
                                    <w:sz w:val="26"/>
                                    <w:szCs w:val="26"/>
                                  </w:rPr>
                                </w:pPr>
                                <w:r w:rsidRPr="00F9041A">
                                  <w:rPr>
                                    <w:b/>
                                    <w:bCs/>
                                    <w:caps/>
                                    <w:sz w:val="26"/>
                                    <w:szCs w:val="26"/>
                                  </w:rPr>
                                  <w:t>The Night WATCH</w:t>
                                </w:r>
                              </w:p>
                              <w:sdt>
                                <w:sdtPr>
                                  <w:alias w:val="Abstract"/>
                                  <w:tag w:val=""/>
                                  <w:id w:val="-2036181933"/>
                                  <w:dataBinding w:prefixMappings="xmlns:ns0='http://schemas.microsoft.com/office/2006/coverPageProps' " w:xpath="/ns0:CoverPageProperties[1]/ns0:Abstract[1]" w:storeItemID="{55AF091B-3C7A-41E3-B477-F2FDAA23CFDA}"/>
                                  <w:text/>
                                </w:sdtPr>
                                <w:sdtContent>
                                  <w:p w14:paraId="6571F08E" w14:textId="4ACC8109" w:rsidR="00F9041A" w:rsidRDefault="00F9041A" w:rsidP="00F9041A">
                                    <w:pPr>
                                      <w:rPr>
                                        <w:color w:val="000000" w:themeColor="text1"/>
                                      </w:rPr>
                                    </w:pPr>
                                    <w:r w:rsidRPr="00F9041A">
                                      <w:t>Daniel Peter Burke</w:t>
                                    </w:r>
                                    <w:r>
                                      <w:t xml:space="preserve"> - </w:t>
                                    </w:r>
                                    <w:r w:rsidRPr="00F9041A">
                                      <w:t>s3795096</w:t>
                                    </w:r>
                                    <w:r>
                                      <w:t xml:space="preserve">                 </w:t>
                                    </w:r>
                                    <w:r w:rsidRPr="00F9041A">
                                      <w:t>Paul Andrew Atkins</w:t>
                                    </w:r>
                                    <w:r>
                                      <w:t xml:space="preserve"> - </w:t>
                                    </w:r>
                                    <w:r w:rsidRPr="00F9041A">
                                      <w:t>s3779053</w:t>
                                    </w:r>
                                    <w:r>
                                      <w:t xml:space="preserve">           </w:t>
                                    </w:r>
                                    <w:r w:rsidRPr="00F9041A">
                                      <w:t>Michael James Seymour</w:t>
                                    </w:r>
                                    <w:r>
                                      <w:t xml:space="preserve"> - </w:t>
                                    </w:r>
                                    <w:r w:rsidRPr="00F9041A">
                                      <w:t>s3040138</w:t>
                                    </w:r>
                                    <w:r>
                                      <w:t xml:space="preserve">         </w:t>
                                    </w:r>
                                    <w:r w:rsidRPr="00F9041A">
                                      <w:t xml:space="preserve">Jeff Reynolds </w:t>
                                    </w:r>
                                    <w:r>
                                      <w:t>-</w:t>
                                    </w:r>
                                    <w:r w:rsidRPr="00F9041A">
                                      <w:t xml:space="preserve"> s3775599</w:t>
                                    </w:r>
                                    <w:r>
                                      <w:t xml:space="preserve">                       </w:t>
                                    </w:r>
                                    <w:r w:rsidRPr="00F9041A">
                                      <w:t>Paul Stephen McKercher</w:t>
                                    </w:r>
                                    <w:r>
                                      <w:t xml:space="preserve"> - </w:t>
                                    </w:r>
                                    <w:r w:rsidRPr="00F9041A">
                                      <w:t>s3791201</w:t>
                                    </w:r>
                                    <w:r>
                                      <w:t xml:space="preserve">      </w:t>
                                    </w:r>
                                    <w:r w:rsidRPr="00F9041A">
                                      <w:t xml:space="preserve">Lee van den Blink </w:t>
                                    </w:r>
                                    <w:r>
                                      <w:t xml:space="preserve">- </w:t>
                                    </w:r>
                                    <w:r w:rsidRPr="00F9041A">
                                      <w:t>s3792973</w:t>
                                    </w:r>
                                  </w:p>
                                </w:sdtContent>
                              </w:sdt>
                              <w:p w14:paraId="5F266248" w14:textId="57E5FCCA" w:rsidR="00F9041A" w:rsidRDefault="00F9041A">
                                <w:pPr>
                                  <w:pStyle w:val="NoSpacing"/>
                                  <w:rPr>
                                    <w:color w:val="ED7D31" w:themeColor="accent2"/>
                                    <w:sz w:val="26"/>
                                    <w:szCs w:val="26"/>
                                  </w:rPr>
                                </w:pPr>
                              </w:p>
                              <w:p w14:paraId="5E95572B" w14:textId="35CCDACA" w:rsidR="00F9041A" w:rsidRDefault="00F9041A">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 xml:space="preserve">     </w:t>
                                    </w:r>
                                  </w:sdtContent>
                                </w:sdt>
                              </w:p>
                            </w:tc>
                          </w:tr>
                        </w:tbl>
                        <w:p w14:paraId="4073785A" w14:textId="77777777" w:rsidR="00F9041A" w:rsidRDefault="00F9041A"/>
                      </w:txbxContent>
                    </v:textbox>
                    <w10:wrap anchorx="page" anchory="page"/>
                  </v:shape>
                </w:pict>
              </mc:Fallback>
            </mc:AlternateContent>
          </w:r>
          <w:r>
            <w:br w:type="page"/>
          </w:r>
        </w:p>
      </w:sdtContent>
    </w:sdt>
    <w:p w14:paraId="215C6133" w14:textId="3E40E25F" w:rsidR="004175A9" w:rsidRPr="0044751F" w:rsidRDefault="004175A9" w:rsidP="00CC48A0"/>
    <w:bookmarkStart w:id="0" w:name="_Toc20085477" w:displacedByCustomXml="next"/>
    <w:bookmarkStart w:id="1" w:name="_Toc19744652" w:displacedByCustomXml="next"/>
    <w:sdt>
      <w:sdtPr>
        <w:rPr>
          <w:rFonts w:eastAsiaTheme="minorEastAsia" w:cs="Arial"/>
          <w:b w:val="0"/>
          <w:bCs w:val="0"/>
          <w:smallCaps w:val="0"/>
          <w:color w:val="auto"/>
          <w:sz w:val="24"/>
          <w:szCs w:val="24"/>
        </w:rPr>
        <w:id w:val="1320236693"/>
        <w:docPartObj>
          <w:docPartGallery w:val="Table of Contents"/>
          <w:docPartUnique/>
        </w:docPartObj>
      </w:sdtPr>
      <w:sdtEndPr>
        <w:rPr>
          <w:noProof/>
        </w:rPr>
      </w:sdtEndPr>
      <w:sdtContent>
        <w:p w14:paraId="7CB7E8EC" w14:textId="31C7931B" w:rsidR="00A2619E" w:rsidRDefault="00A2619E" w:rsidP="00A2619E">
          <w:pPr>
            <w:pStyle w:val="Heading1"/>
            <w:numPr>
              <w:ilvl w:val="0"/>
              <w:numId w:val="0"/>
            </w:numPr>
          </w:pPr>
          <w:r>
            <w:t>Table of Contents</w:t>
          </w:r>
          <w:bookmarkEnd w:id="1"/>
          <w:bookmarkEnd w:id="0"/>
        </w:p>
        <w:p w14:paraId="7AEE41D6" w14:textId="5BBEE8EA" w:rsidR="00713BBC" w:rsidRDefault="00A2619E">
          <w:pPr>
            <w:pStyle w:val="TOC1"/>
            <w:tabs>
              <w:tab w:val="right" w:leader="dot" w:pos="9060"/>
            </w:tabs>
            <w:rPr>
              <w:rFonts w:asciiTheme="minorHAnsi" w:hAnsiTheme="minorHAnsi" w:cstheme="minorBidi"/>
              <w:noProof/>
              <w:sz w:val="22"/>
              <w:szCs w:val="22"/>
              <w:lang w:eastAsia="en-AU"/>
            </w:rPr>
          </w:pPr>
          <w:r>
            <w:fldChar w:fldCharType="begin"/>
          </w:r>
          <w:r>
            <w:instrText xml:space="preserve"> TOC \o "1-3" \h \z \u </w:instrText>
          </w:r>
          <w:r>
            <w:fldChar w:fldCharType="separate"/>
          </w:r>
        </w:p>
        <w:p w14:paraId="2160AFB2" w14:textId="4DC79FA6" w:rsidR="00713BBC" w:rsidRDefault="00713BBC">
          <w:pPr>
            <w:pStyle w:val="TOC1"/>
            <w:tabs>
              <w:tab w:val="left" w:pos="480"/>
              <w:tab w:val="right" w:leader="dot" w:pos="9060"/>
            </w:tabs>
            <w:rPr>
              <w:rFonts w:asciiTheme="minorHAnsi" w:hAnsiTheme="minorHAnsi" w:cstheme="minorBidi"/>
              <w:noProof/>
              <w:sz w:val="22"/>
              <w:szCs w:val="22"/>
              <w:lang w:eastAsia="en-AU"/>
            </w:rPr>
          </w:pPr>
          <w:hyperlink w:anchor="_Toc20085478" w:history="1">
            <w:r w:rsidRPr="007A77FA">
              <w:rPr>
                <w:rStyle w:val="Hyperlink"/>
                <w:noProof/>
              </w:rPr>
              <w:t>1.</w:t>
            </w:r>
            <w:r>
              <w:rPr>
                <w:rFonts w:asciiTheme="minorHAnsi" w:hAnsiTheme="minorHAnsi" w:cstheme="minorBidi"/>
                <w:noProof/>
                <w:sz w:val="22"/>
                <w:szCs w:val="22"/>
                <w:lang w:eastAsia="en-AU"/>
              </w:rPr>
              <w:tab/>
            </w:r>
            <w:r w:rsidRPr="007A77FA">
              <w:rPr>
                <w:rStyle w:val="Hyperlink"/>
                <w:noProof/>
              </w:rPr>
              <w:t>Section One: What</w:t>
            </w:r>
            <w:r>
              <w:rPr>
                <w:noProof/>
                <w:webHidden/>
              </w:rPr>
              <w:tab/>
            </w:r>
            <w:r>
              <w:rPr>
                <w:noProof/>
                <w:webHidden/>
              </w:rPr>
              <w:fldChar w:fldCharType="begin"/>
            </w:r>
            <w:r>
              <w:rPr>
                <w:noProof/>
                <w:webHidden/>
              </w:rPr>
              <w:instrText xml:space="preserve"> PAGEREF _Toc20085478 \h </w:instrText>
            </w:r>
            <w:r>
              <w:rPr>
                <w:noProof/>
                <w:webHidden/>
              </w:rPr>
            </w:r>
            <w:r>
              <w:rPr>
                <w:noProof/>
                <w:webHidden/>
              </w:rPr>
              <w:fldChar w:fldCharType="separate"/>
            </w:r>
            <w:r w:rsidR="00C9293E">
              <w:rPr>
                <w:noProof/>
                <w:webHidden/>
              </w:rPr>
              <w:t>2</w:t>
            </w:r>
            <w:r>
              <w:rPr>
                <w:noProof/>
                <w:webHidden/>
              </w:rPr>
              <w:fldChar w:fldCharType="end"/>
            </w:r>
          </w:hyperlink>
        </w:p>
        <w:p w14:paraId="15410A5F" w14:textId="2813DCFD" w:rsidR="00713BBC" w:rsidRDefault="00713BBC">
          <w:pPr>
            <w:pStyle w:val="TOC2"/>
            <w:tabs>
              <w:tab w:val="left" w:pos="880"/>
              <w:tab w:val="right" w:leader="dot" w:pos="9060"/>
            </w:tabs>
            <w:rPr>
              <w:rFonts w:asciiTheme="minorHAnsi" w:hAnsiTheme="minorHAnsi" w:cstheme="minorBidi"/>
              <w:noProof/>
              <w:sz w:val="22"/>
              <w:szCs w:val="22"/>
              <w:lang w:eastAsia="en-AU"/>
            </w:rPr>
          </w:pPr>
          <w:hyperlink w:anchor="_Toc20085479" w:history="1">
            <w:r w:rsidRPr="007A77FA">
              <w:rPr>
                <w:rStyle w:val="Hyperlink"/>
                <w:noProof/>
              </w:rPr>
              <w:t>1.1</w:t>
            </w:r>
            <w:r>
              <w:rPr>
                <w:rFonts w:asciiTheme="minorHAnsi" w:hAnsiTheme="minorHAnsi" w:cstheme="minorBidi"/>
                <w:noProof/>
                <w:sz w:val="22"/>
                <w:szCs w:val="22"/>
                <w:lang w:eastAsia="en-AU"/>
              </w:rPr>
              <w:tab/>
            </w:r>
            <w:r w:rsidRPr="007A77FA">
              <w:rPr>
                <w:rStyle w:val="Hyperlink"/>
                <w:noProof/>
              </w:rPr>
              <w:t>Project Name</w:t>
            </w:r>
            <w:r>
              <w:rPr>
                <w:noProof/>
                <w:webHidden/>
              </w:rPr>
              <w:tab/>
            </w:r>
            <w:r>
              <w:rPr>
                <w:noProof/>
                <w:webHidden/>
              </w:rPr>
              <w:fldChar w:fldCharType="begin"/>
            </w:r>
            <w:r>
              <w:rPr>
                <w:noProof/>
                <w:webHidden/>
              </w:rPr>
              <w:instrText xml:space="preserve"> PAGEREF _Toc20085479 \h </w:instrText>
            </w:r>
            <w:r>
              <w:rPr>
                <w:noProof/>
                <w:webHidden/>
              </w:rPr>
            </w:r>
            <w:r>
              <w:rPr>
                <w:noProof/>
                <w:webHidden/>
              </w:rPr>
              <w:fldChar w:fldCharType="separate"/>
            </w:r>
            <w:r w:rsidR="00C9293E">
              <w:rPr>
                <w:noProof/>
                <w:webHidden/>
              </w:rPr>
              <w:t>2</w:t>
            </w:r>
            <w:r>
              <w:rPr>
                <w:noProof/>
                <w:webHidden/>
              </w:rPr>
              <w:fldChar w:fldCharType="end"/>
            </w:r>
          </w:hyperlink>
        </w:p>
        <w:p w14:paraId="7B3795A8" w14:textId="499335CD" w:rsidR="00713BBC" w:rsidRDefault="00713BBC">
          <w:pPr>
            <w:pStyle w:val="TOC2"/>
            <w:tabs>
              <w:tab w:val="left" w:pos="880"/>
              <w:tab w:val="right" w:leader="dot" w:pos="9060"/>
            </w:tabs>
            <w:rPr>
              <w:rFonts w:asciiTheme="minorHAnsi" w:hAnsiTheme="minorHAnsi" w:cstheme="minorBidi"/>
              <w:noProof/>
              <w:sz w:val="22"/>
              <w:szCs w:val="22"/>
              <w:lang w:eastAsia="en-AU"/>
            </w:rPr>
          </w:pPr>
          <w:hyperlink w:anchor="_Toc20085480" w:history="1">
            <w:r w:rsidRPr="007A77FA">
              <w:rPr>
                <w:rStyle w:val="Hyperlink"/>
                <w:noProof/>
              </w:rPr>
              <w:t>1.2</w:t>
            </w:r>
            <w:r>
              <w:rPr>
                <w:rFonts w:asciiTheme="minorHAnsi" w:hAnsiTheme="minorHAnsi" w:cstheme="minorBidi"/>
                <w:noProof/>
                <w:sz w:val="22"/>
                <w:szCs w:val="22"/>
                <w:lang w:eastAsia="en-AU"/>
              </w:rPr>
              <w:tab/>
            </w:r>
            <w:r w:rsidRPr="007A77FA">
              <w:rPr>
                <w:rStyle w:val="Hyperlink"/>
                <w:noProof/>
              </w:rPr>
              <w:t>Project Description</w:t>
            </w:r>
            <w:r>
              <w:rPr>
                <w:noProof/>
                <w:webHidden/>
              </w:rPr>
              <w:tab/>
            </w:r>
            <w:r>
              <w:rPr>
                <w:noProof/>
                <w:webHidden/>
              </w:rPr>
              <w:fldChar w:fldCharType="begin"/>
            </w:r>
            <w:r>
              <w:rPr>
                <w:noProof/>
                <w:webHidden/>
              </w:rPr>
              <w:instrText xml:space="preserve"> PAGEREF _Toc20085480 \h </w:instrText>
            </w:r>
            <w:r>
              <w:rPr>
                <w:noProof/>
                <w:webHidden/>
              </w:rPr>
            </w:r>
            <w:r>
              <w:rPr>
                <w:noProof/>
                <w:webHidden/>
              </w:rPr>
              <w:fldChar w:fldCharType="separate"/>
            </w:r>
            <w:r w:rsidR="00C9293E">
              <w:rPr>
                <w:noProof/>
                <w:webHidden/>
              </w:rPr>
              <w:t>2</w:t>
            </w:r>
            <w:r>
              <w:rPr>
                <w:noProof/>
                <w:webHidden/>
              </w:rPr>
              <w:fldChar w:fldCharType="end"/>
            </w:r>
          </w:hyperlink>
        </w:p>
        <w:p w14:paraId="1E75423F" w14:textId="71D81881" w:rsidR="00713BBC" w:rsidRDefault="00713BBC">
          <w:pPr>
            <w:pStyle w:val="TOC2"/>
            <w:tabs>
              <w:tab w:val="left" w:pos="880"/>
              <w:tab w:val="right" w:leader="dot" w:pos="9060"/>
            </w:tabs>
            <w:rPr>
              <w:rFonts w:asciiTheme="minorHAnsi" w:hAnsiTheme="minorHAnsi" w:cstheme="minorBidi"/>
              <w:noProof/>
              <w:sz w:val="22"/>
              <w:szCs w:val="22"/>
              <w:lang w:eastAsia="en-AU"/>
            </w:rPr>
          </w:pPr>
          <w:hyperlink w:anchor="_Toc20085481" w:history="1">
            <w:r w:rsidRPr="007A77FA">
              <w:rPr>
                <w:rStyle w:val="Hyperlink"/>
                <w:noProof/>
              </w:rPr>
              <w:t>1.3</w:t>
            </w:r>
            <w:r>
              <w:rPr>
                <w:rFonts w:asciiTheme="minorHAnsi" w:hAnsiTheme="minorHAnsi" w:cstheme="minorBidi"/>
                <w:noProof/>
                <w:sz w:val="22"/>
                <w:szCs w:val="22"/>
                <w:lang w:eastAsia="en-AU"/>
              </w:rPr>
              <w:tab/>
            </w:r>
            <w:r w:rsidRPr="007A77FA">
              <w:rPr>
                <w:rStyle w:val="Hyperlink"/>
                <w:noProof/>
              </w:rPr>
              <w:t>The Team</w:t>
            </w:r>
            <w:r>
              <w:rPr>
                <w:noProof/>
                <w:webHidden/>
              </w:rPr>
              <w:tab/>
            </w:r>
            <w:r>
              <w:rPr>
                <w:noProof/>
                <w:webHidden/>
              </w:rPr>
              <w:fldChar w:fldCharType="begin"/>
            </w:r>
            <w:r>
              <w:rPr>
                <w:noProof/>
                <w:webHidden/>
              </w:rPr>
              <w:instrText xml:space="preserve"> PAGEREF _Toc20085481 \h </w:instrText>
            </w:r>
            <w:r>
              <w:rPr>
                <w:noProof/>
                <w:webHidden/>
              </w:rPr>
            </w:r>
            <w:r>
              <w:rPr>
                <w:noProof/>
                <w:webHidden/>
              </w:rPr>
              <w:fldChar w:fldCharType="separate"/>
            </w:r>
            <w:r w:rsidR="00C9293E">
              <w:rPr>
                <w:noProof/>
                <w:webHidden/>
              </w:rPr>
              <w:t>3</w:t>
            </w:r>
            <w:r>
              <w:rPr>
                <w:noProof/>
                <w:webHidden/>
              </w:rPr>
              <w:fldChar w:fldCharType="end"/>
            </w:r>
          </w:hyperlink>
        </w:p>
        <w:p w14:paraId="137B3A3D" w14:textId="1525AA11" w:rsidR="00713BBC" w:rsidRDefault="00713BBC">
          <w:pPr>
            <w:pStyle w:val="TOC2"/>
            <w:tabs>
              <w:tab w:val="left" w:pos="880"/>
              <w:tab w:val="right" w:leader="dot" w:pos="9060"/>
            </w:tabs>
            <w:rPr>
              <w:rFonts w:asciiTheme="minorHAnsi" w:hAnsiTheme="minorHAnsi" w:cstheme="minorBidi"/>
              <w:noProof/>
              <w:sz w:val="22"/>
              <w:szCs w:val="22"/>
              <w:lang w:eastAsia="en-AU"/>
            </w:rPr>
          </w:pPr>
          <w:hyperlink w:anchor="_Toc20085482" w:history="1">
            <w:r w:rsidRPr="007A77FA">
              <w:rPr>
                <w:rStyle w:val="Hyperlink"/>
                <w:noProof/>
              </w:rPr>
              <w:t>1.4</w:t>
            </w:r>
            <w:r>
              <w:rPr>
                <w:rFonts w:asciiTheme="minorHAnsi" w:hAnsiTheme="minorHAnsi" w:cstheme="minorBidi"/>
                <w:noProof/>
                <w:sz w:val="22"/>
                <w:szCs w:val="22"/>
                <w:lang w:eastAsia="en-AU"/>
              </w:rPr>
              <w:tab/>
            </w:r>
            <w:r w:rsidRPr="007A77FA">
              <w:rPr>
                <w:rStyle w:val="Hyperlink"/>
                <w:noProof/>
              </w:rPr>
              <w:t>Demonstratable Outcomes</w:t>
            </w:r>
            <w:r>
              <w:rPr>
                <w:noProof/>
                <w:webHidden/>
              </w:rPr>
              <w:tab/>
            </w:r>
            <w:r>
              <w:rPr>
                <w:noProof/>
                <w:webHidden/>
              </w:rPr>
              <w:fldChar w:fldCharType="begin"/>
            </w:r>
            <w:r>
              <w:rPr>
                <w:noProof/>
                <w:webHidden/>
              </w:rPr>
              <w:instrText xml:space="preserve"> PAGEREF _Toc20085482 \h </w:instrText>
            </w:r>
            <w:r>
              <w:rPr>
                <w:noProof/>
                <w:webHidden/>
              </w:rPr>
            </w:r>
            <w:r>
              <w:rPr>
                <w:noProof/>
                <w:webHidden/>
              </w:rPr>
              <w:fldChar w:fldCharType="separate"/>
            </w:r>
            <w:r w:rsidR="00C9293E">
              <w:rPr>
                <w:noProof/>
                <w:webHidden/>
              </w:rPr>
              <w:t>7</w:t>
            </w:r>
            <w:r>
              <w:rPr>
                <w:noProof/>
                <w:webHidden/>
              </w:rPr>
              <w:fldChar w:fldCharType="end"/>
            </w:r>
          </w:hyperlink>
        </w:p>
        <w:p w14:paraId="7975F758" w14:textId="7282D0D0" w:rsidR="00713BBC" w:rsidRDefault="00713BBC">
          <w:pPr>
            <w:pStyle w:val="TOC3"/>
            <w:tabs>
              <w:tab w:val="left" w:pos="1320"/>
              <w:tab w:val="right" w:leader="dot" w:pos="9060"/>
            </w:tabs>
            <w:rPr>
              <w:rFonts w:asciiTheme="minorHAnsi" w:hAnsiTheme="minorHAnsi" w:cstheme="minorBidi"/>
              <w:noProof/>
              <w:sz w:val="22"/>
              <w:szCs w:val="22"/>
              <w:lang w:eastAsia="en-AU"/>
            </w:rPr>
          </w:pPr>
          <w:hyperlink w:anchor="_Toc20085483" w:history="1">
            <w:r w:rsidRPr="007A77FA">
              <w:rPr>
                <w:rStyle w:val="Hyperlink"/>
                <w:noProof/>
              </w:rPr>
              <w:t>1.4.1</w:t>
            </w:r>
            <w:r>
              <w:rPr>
                <w:rFonts w:asciiTheme="minorHAnsi" w:hAnsiTheme="minorHAnsi" w:cstheme="minorBidi"/>
                <w:noProof/>
                <w:sz w:val="22"/>
                <w:szCs w:val="22"/>
                <w:lang w:eastAsia="en-AU"/>
              </w:rPr>
              <w:tab/>
            </w:r>
            <w:r w:rsidRPr="007A77FA">
              <w:rPr>
                <w:rStyle w:val="Hyperlink"/>
                <w:noProof/>
              </w:rPr>
              <w:t>Minimal Viable Features</w:t>
            </w:r>
            <w:r>
              <w:rPr>
                <w:noProof/>
                <w:webHidden/>
              </w:rPr>
              <w:tab/>
            </w:r>
            <w:r>
              <w:rPr>
                <w:noProof/>
                <w:webHidden/>
              </w:rPr>
              <w:fldChar w:fldCharType="begin"/>
            </w:r>
            <w:r>
              <w:rPr>
                <w:noProof/>
                <w:webHidden/>
              </w:rPr>
              <w:instrText xml:space="preserve"> PAGEREF _Toc20085483 \h </w:instrText>
            </w:r>
            <w:r>
              <w:rPr>
                <w:noProof/>
                <w:webHidden/>
              </w:rPr>
            </w:r>
            <w:r>
              <w:rPr>
                <w:noProof/>
                <w:webHidden/>
              </w:rPr>
              <w:fldChar w:fldCharType="separate"/>
            </w:r>
            <w:r w:rsidR="00C9293E">
              <w:rPr>
                <w:noProof/>
                <w:webHidden/>
              </w:rPr>
              <w:t>7</w:t>
            </w:r>
            <w:r>
              <w:rPr>
                <w:noProof/>
                <w:webHidden/>
              </w:rPr>
              <w:fldChar w:fldCharType="end"/>
            </w:r>
          </w:hyperlink>
        </w:p>
        <w:p w14:paraId="3D9EEC38" w14:textId="306DB2F6" w:rsidR="00713BBC" w:rsidRDefault="00713BBC">
          <w:pPr>
            <w:pStyle w:val="TOC3"/>
            <w:tabs>
              <w:tab w:val="left" w:pos="1320"/>
              <w:tab w:val="right" w:leader="dot" w:pos="9060"/>
            </w:tabs>
            <w:rPr>
              <w:rFonts w:asciiTheme="minorHAnsi" w:hAnsiTheme="minorHAnsi" w:cstheme="minorBidi"/>
              <w:noProof/>
              <w:sz w:val="22"/>
              <w:szCs w:val="22"/>
              <w:lang w:eastAsia="en-AU"/>
            </w:rPr>
          </w:pPr>
          <w:hyperlink w:anchor="_Toc20085484" w:history="1">
            <w:r w:rsidRPr="007A77FA">
              <w:rPr>
                <w:rStyle w:val="Hyperlink"/>
                <w:noProof/>
              </w:rPr>
              <w:t>1.4.2</w:t>
            </w:r>
            <w:r>
              <w:rPr>
                <w:rFonts w:asciiTheme="minorHAnsi" w:hAnsiTheme="minorHAnsi" w:cstheme="minorBidi"/>
                <w:noProof/>
                <w:sz w:val="22"/>
                <w:szCs w:val="22"/>
                <w:lang w:eastAsia="en-AU"/>
              </w:rPr>
              <w:tab/>
            </w:r>
            <w:r w:rsidRPr="007A77FA">
              <w:rPr>
                <w:rStyle w:val="Hyperlink"/>
                <w:noProof/>
              </w:rPr>
              <w:t>Extended Features</w:t>
            </w:r>
            <w:r>
              <w:rPr>
                <w:noProof/>
                <w:webHidden/>
              </w:rPr>
              <w:tab/>
            </w:r>
            <w:r>
              <w:rPr>
                <w:noProof/>
                <w:webHidden/>
              </w:rPr>
              <w:fldChar w:fldCharType="begin"/>
            </w:r>
            <w:r>
              <w:rPr>
                <w:noProof/>
                <w:webHidden/>
              </w:rPr>
              <w:instrText xml:space="preserve"> PAGEREF _Toc20085484 \h </w:instrText>
            </w:r>
            <w:r>
              <w:rPr>
                <w:noProof/>
                <w:webHidden/>
              </w:rPr>
            </w:r>
            <w:r>
              <w:rPr>
                <w:noProof/>
                <w:webHidden/>
              </w:rPr>
              <w:fldChar w:fldCharType="separate"/>
            </w:r>
            <w:r w:rsidR="00C9293E">
              <w:rPr>
                <w:noProof/>
                <w:webHidden/>
              </w:rPr>
              <w:t>9</w:t>
            </w:r>
            <w:r>
              <w:rPr>
                <w:noProof/>
                <w:webHidden/>
              </w:rPr>
              <w:fldChar w:fldCharType="end"/>
            </w:r>
          </w:hyperlink>
        </w:p>
        <w:p w14:paraId="14D906EC" w14:textId="2A834656" w:rsidR="00713BBC" w:rsidRDefault="00713BBC">
          <w:pPr>
            <w:pStyle w:val="TOC2"/>
            <w:tabs>
              <w:tab w:val="left" w:pos="880"/>
              <w:tab w:val="right" w:leader="dot" w:pos="9060"/>
            </w:tabs>
            <w:rPr>
              <w:rFonts w:asciiTheme="minorHAnsi" w:hAnsiTheme="minorHAnsi" w:cstheme="minorBidi"/>
              <w:noProof/>
              <w:sz w:val="22"/>
              <w:szCs w:val="22"/>
              <w:lang w:eastAsia="en-AU"/>
            </w:rPr>
          </w:pPr>
          <w:hyperlink w:anchor="_Toc20085485" w:history="1">
            <w:r w:rsidRPr="007A77FA">
              <w:rPr>
                <w:rStyle w:val="Hyperlink"/>
                <w:noProof/>
              </w:rPr>
              <w:t>1.5</w:t>
            </w:r>
            <w:r>
              <w:rPr>
                <w:rFonts w:asciiTheme="minorHAnsi" w:hAnsiTheme="minorHAnsi" w:cstheme="minorBidi"/>
                <w:noProof/>
                <w:sz w:val="22"/>
                <w:szCs w:val="22"/>
                <w:lang w:eastAsia="en-AU"/>
              </w:rPr>
              <w:tab/>
            </w:r>
            <w:r w:rsidRPr="007A77FA">
              <w:rPr>
                <w:rStyle w:val="Hyperlink"/>
                <w:noProof/>
              </w:rPr>
              <w:t>Project Motivation</w:t>
            </w:r>
            <w:r>
              <w:rPr>
                <w:noProof/>
                <w:webHidden/>
              </w:rPr>
              <w:tab/>
            </w:r>
            <w:r>
              <w:rPr>
                <w:noProof/>
                <w:webHidden/>
              </w:rPr>
              <w:fldChar w:fldCharType="begin"/>
            </w:r>
            <w:r>
              <w:rPr>
                <w:noProof/>
                <w:webHidden/>
              </w:rPr>
              <w:instrText xml:space="preserve"> PAGEREF _Toc20085485 \h </w:instrText>
            </w:r>
            <w:r>
              <w:rPr>
                <w:noProof/>
                <w:webHidden/>
              </w:rPr>
            </w:r>
            <w:r>
              <w:rPr>
                <w:noProof/>
                <w:webHidden/>
              </w:rPr>
              <w:fldChar w:fldCharType="separate"/>
            </w:r>
            <w:r w:rsidR="00C9293E">
              <w:rPr>
                <w:noProof/>
                <w:webHidden/>
              </w:rPr>
              <w:t>10</w:t>
            </w:r>
            <w:r>
              <w:rPr>
                <w:noProof/>
                <w:webHidden/>
              </w:rPr>
              <w:fldChar w:fldCharType="end"/>
            </w:r>
          </w:hyperlink>
        </w:p>
        <w:p w14:paraId="64EB58C2" w14:textId="4A9C5D49" w:rsidR="00713BBC" w:rsidRDefault="00713BBC">
          <w:pPr>
            <w:pStyle w:val="TOC2"/>
            <w:tabs>
              <w:tab w:val="left" w:pos="880"/>
              <w:tab w:val="right" w:leader="dot" w:pos="9060"/>
            </w:tabs>
            <w:rPr>
              <w:rFonts w:asciiTheme="minorHAnsi" w:hAnsiTheme="minorHAnsi" w:cstheme="minorBidi"/>
              <w:noProof/>
              <w:sz w:val="22"/>
              <w:szCs w:val="22"/>
              <w:lang w:eastAsia="en-AU"/>
            </w:rPr>
          </w:pPr>
          <w:hyperlink w:anchor="_Toc20085486" w:history="1">
            <w:r w:rsidRPr="007A77FA">
              <w:rPr>
                <w:rStyle w:val="Hyperlink"/>
                <w:noProof/>
              </w:rPr>
              <w:t>1.6</w:t>
            </w:r>
            <w:r>
              <w:rPr>
                <w:rFonts w:asciiTheme="minorHAnsi" w:hAnsiTheme="minorHAnsi" w:cstheme="minorBidi"/>
                <w:noProof/>
                <w:sz w:val="22"/>
                <w:szCs w:val="22"/>
                <w:lang w:eastAsia="en-AU"/>
              </w:rPr>
              <w:tab/>
            </w:r>
            <w:r w:rsidRPr="007A77FA">
              <w:rPr>
                <w:rStyle w:val="Hyperlink"/>
                <w:noProof/>
              </w:rPr>
              <w:t>Project Justification</w:t>
            </w:r>
            <w:r>
              <w:rPr>
                <w:noProof/>
                <w:webHidden/>
              </w:rPr>
              <w:tab/>
            </w:r>
            <w:r>
              <w:rPr>
                <w:noProof/>
                <w:webHidden/>
              </w:rPr>
              <w:fldChar w:fldCharType="begin"/>
            </w:r>
            <w:r>
              <w:rPr>
                <w:noProof/>
                <w:webHidden/>
              </w:rPr>
              <w:instrText xml:space="preserve"> PAGEREF _Toc20085486 \h </w:instrText>
            </w:r>
            <w:r>
              <w:rPr>
                <w:noProof/>
                <w:webHidden/>
              </w:rPr>
            </w:r>
            <w:r>
              <w:rPr>
                <w:noProof/>
                <w:webHidden/>
              </w:rPr>
              <w:fldChar w:fldCharType="separate"/>
            </w:r>
            <w:r w:rsidR="00C9293E">
              <w:rPr>
                <w:noProof/>
                <w:webHidden/>
              </w:rPr>
              <w:t>11</w:t>
            </w:r>
            <w:r>
              <w:rPr>
                <w:noProof/>
                <w:webHidden/>
              </w:rPr>
              <w:fldChar w:fldCharType="end"/>
            </w:r>
          </w:hyperlink>
        </w:p>
        <w:p w14:paraId="33B90031" w14:textId="61F2900F" w:rsidR="00713BBC" w:rsidRDefault="00713BBC">
          <w:pPr>
            <w:pStyle w:val="TOC3"/>
            <w:tabs>
              <w:tab w:val="left" w:pos="1320"/>
              <w:tab w:val="right" w:leader="dot" w:pos="9060"/>
            </w:tabs>
            <w:rPr>
              <w:rFonts w:asciiTheme="minorHAnsi" w:hAnsiTheme="minorHAnsi" w:cstheme="minorBidi"/>
              <w:noProof/>
              <w:sz w:val="22"/>
              <w:szCs w:val="22"/>
              <w:lang w:eastAsia="en-AU"/>
            </w:rPr>
          </w:pPr>
          <w:hyperlink w:anchor="_Toc20085487" w:history="1">
            <w:r w:rsidRPr="007A77FA">
              <w:rPr>
                <w:rStyle w:val="Hyperlink"/>
                <w:noProof/>
              </w:rPr>
              <w:t>1.6.1</w:t>
            </w:r>
            <w:r>
              <w:rPr>
                <w:rFonts w:asciiTheme="minorHAnsi" w:hAnsiTheme="minorHAnsi" w:cstheme="minorBidi"/>
                <w:noProof/>
                <w:sz w:val="22"/>
                <w:szCs w:val="22"/>
                <w:lang w:eastAsia="en-AU"/>
              </w:rPr>
              <w:tab/>
            </w:r>
            <w:r w:rsidRPr="007A77FA">
              <w:rPr>
                <w:rStyle w:val="Hyperlink"/>
                <w:noProof/>
              </w:rPr>
              <w:t>Justified workload</w:t>
            </w:r>
            <w:r>
              <w:rPr>
                <w:noProof/>
                <w:webHidden/>
              </w:rPr>
              <w:tab/>
            </w:r>
            <w:r>
              <w:rPr>
                <w:noProof/>
                <w:webHidden/>
              </w:rPr>
              <w:fldChar w:fldCharType="begin"/>
            </w:r>
            <w:r>
              <w:rPr>
                <w:noProof/>
                <w:webHidden/>
              </w:rPr>
              <w:instrText xml:space="preserve"> PAGEREF _Toc20085487 \h </w:instrText>
            </w:r>
            <w:r>
              <w:rPr>
                <w:noProof/>
                <w:webHidden/>
              </w:rPr>
            </w:r>
            <w:r>
              <w:rPr>
                <w:noProof/>
                <w:webHidden/>
              </w:rPr>
              <w:fldChar w:fldCharType="separate"/>
            </w:r>
            <w:r w:rsidR="00C9293E">
              <w:rPr>
                <w:noProof/>
                <w:webHidden/>
              </w:rPr>
              <w:t>11</w:t>
            </w:r>
            <w:r>
              <w:rPr>
                <w:noProof/>
                <w:webHidden/>
              </w:rPr>
              <w:fldChar w:fldCharType="end"/>
            </w:r>
          </w:hyperlink>
        </w:p>
        <w:p w14:paraId="5B4918FD" w14:textId="1C76E63E" w:rsidR="00713BBC" w:rsidRDefault="00713BBC">
          <w:pPr>
            <w:pStyle w:val="TOC3"/>
            <w:tabs>
              <w:tab w:val="left" w:pos="1320"/>
              <w:tab w:val="right" w:leader="dot" w:pos="9060"/>
            </w:tabs>
            <w:rPr>
              <w:rFonts w:asciiTheme="minorHAnsi" w:hAnsiTheme="minorHAnsi" w:cstheme="minorBidi"/>
              <w:noProof/>
              <w:sz w:val="22"/>
              <w:szCs w:val="22"/>
              <w:lang w:eastAsia="en-AU"/>
            </w:rPr>
          </w:pPr>
          <w:hyperlink w:anchor="_Toc20085488" w:history="1">
            <w:r w:rsidRPr="007A77FA">
              <w:rPr>
                <w:rStyle w:val="Hyperlink"/>
                <w:noProof/>
              </w:rPr>
              <w:t>1.6.2</w:t>
            </w:r>
            <w:r>
              <w:rPr>
                <w:rFonts w:asciiTheme="minorHAnsi" w:hAnsiTheme="minorHAnsi" w:cstheme="minorBidi"/>
                <w:noProof/>
                <w:sz w:val="22"/>
                <w:szCs w:val="22"/>
                <w:lang w:eastAsia="en-AU"/>
              </w:rPr>
              <w:tab/>
            </w:r>
            <w:r w:rsidRPr="007A77FA">
              <w:rPr>
                <w:rStyle w:val="Hyperlink"/>
                <w:noProof/>
              </w:rPr>
              <w:t>Beyond Current Capabilities</w:t>
            </w:r>
            <w:r>
              <w:rPr>
                <w:noProof/>
                <w:webHidden/>
              </w:rPr>
              <w:tab/>
            </w:r>
            <w:r>
              <w:rPr>
                <w:noProof/>
                <w:webHidden/>
              </w:rPr>
              <w:fldChar w:fldCharType="begin"/>
            </w:r>
            <w:r>
              <w:rPr>
                <w:noProof/>
                <w:webHidden/>
              </w:rPr>
              <w:instrText xml:space="preserve"> PAGEREF _Toc20085488 \h </w:instrText>
            </w:r>
            <w:r>
              <w:rPr>
                <w:noProof/>
                <w:webHidden/>
              </w:rPr>
            </w:r>
            <w:r>
              <w:rPr>
                <w:noProof/>
                <w:webHidden/>
              </w:rPr>
              <w:fldChar w:fldCharType="separate"/>
            </w:r>
            <w:r w:rsidR="00C9293E">
              <w:rPr>
                <w:noProof/>
                <w:webHidden/>
              </w:rPr>
              <w:t>12</w:t>
            </w:r>
            <w:r>
              <w:rPr>
                <w:noProof/>
                <w:webHidden/>
              </w:rPr>
              <w:fldChar w:fldCharType="end"/>
            </w:r>
          </w:hyperlink>
        </w:p>
        <w:p w14:paraId="1E507CCD" w14:textId="72CF57AF" w:rsidR="00713BBC" w:rsidRDefault="00713BBC">
          <w:pPr>
            <w:pStyle w:val="TOC3"/>
            <w:tabs>
              <w:tab w:val="left" w:pos="1320"/>
              <w:tab w:val="right" w:leader="dot" w:pos="9060"/>
            </w:tabs>
            <w:rPr>
              <w:rFonts w:asciiTheme="minorHAnsi" w:hAnsiTheme="minorHAnsi" w:cstheme="minorBidi"/>
              <w:noProof/>
              <w:sz w:val="22"/>
              <w:szCs w:val="22"/>
              <w:lang w:eastAsia="en-AU"/>
            </w:rPr>
          </w:pPr>
          <w:hyperlink w:anchor="_Toc20085489" w:history="1">
            <w:r w:rsidRPr="007A77FA">
              <w:rPr>
                <w:rStyle w:val="Hyperlink"/>
                <w:noProof/>
              </w:rPr>
              <w:t>1.6.3</w:t>
            </w:r>
            <w:r>
              <w:rPr>
                <w:rFonts w:asciiTheme="minorHAnsi" w:hAnsiTheme="minorHAnsi" w:cstheme="minorBidi"/>
                <w:noProof/>
                <w:sz w:val="22"/>
                <w:szCs w:val="22"/>
                <w:lang w:eastAsia="en-AU"/>
              </w:rPr>
              <w:tab/>
            </w:r>
            <w:r w:rsidRPr="007A77FA">
              <w:rPr>
                <w:rStyle w:val="Hyperlink"/>
                <w:noProof/>
              </w:rPr>
              <w:t>Project Risks</w:t>
            </w:r>
            <w:r>
              <w:rPr>
                <w:noProof/>
                <w:webHidden/>
              </w:rPr>
              <w:tab/>
            </w:r>
            <w:r>
              <w:rPr>
                <w:noProof/>
                <w:webHidden/>
              </w:rPr>
              <w:fldChar w:fldCharType="begin"/>
            </w:r>
            <w:r>
              <w:rPr>
                <w:noProof/>
                <w:webHidden/>
              </w:rPr>
              <w:instrText xml:space="preserve"> PAGEREF _Toc20085489 \h </w:instrText>
            </w:r>
            <w:r>
              <w:rPr>
                <w:noProof/>
                <w:webHidden/>
              </w:rPr>
            </w:r>
            <w:r>
              <w:rPr>
                <w:noProof/>
                <w:webHidden/>
              </w:rPr>
              <w:fldChar w:fldCharType="separate"/>
            </w:r>
            <w:r w:rsidR="00C9293E">
              <w:rPr>
                <w:noProof/>
                <w:webHidden/>
              </w:rPr>
              <w:t>14</w:t>
            </w:r>
            <w:r>
              <w:rPr>
                <w:noProof/>
                <w:webHidden/>
              </w:rPr>
              <w:fldChar w:fldCharType="end"/>
            </w:r>
          </w:hyperlink>
        </w:p>
        <w:p w14:paraId="10D0849D" w14:textId="6A543A25" w:rsidR="00713BBC" w:rsidRDefault="00713BBC">
          <w:pPr>
            <w:pStyle w:val="TOC1"/>
            <w:tabs>
              <w:tab w:val="left" w:pos="480"/>
              <w:tab w:val="right" w:leader="dot" w:pos="9060"/>
            </w:tabs>
            <w:rPr>
              <w:rFonts w:asciiTheme="minorHAnsi" w:hAnsiTheme="minorHAnsi" w:cstheme="minorBidi"/>
              <w:noProof/>
              <w:sz w:val="22"/>
              <w:szCs w:val="22"/>
              <w:lang w:eastAsia="en-AU"/>
            </w:rPr>
          </w:pPr>
          <w:hyperlink w:anchor="_Toc20085490" w:history="1">
            <w:r w:rsidRPr="007A77FA">
              <w:rPr>
                <w:rStyle w:val="Hyperlink"/>
                <w:noProof/>
              </w:rPr>
              <w:t>2.</w:t>
            </w:r>
            <w:r>
              <w:rPr>
                <w:rFonts w:asciiTheme="minorHAnsi" w:hAnsiTheme="minorHAnsi" w:cstheme="minorBidi"/>
                <w:noProof/>
                <w:sz w:val="22"/>
                <w:szCs w:val="22"/>
                <w:lang w:eastAsia="en-AU"/>
              </w:rPr>
              <w:tab/>
            </w:r>
            <w:r w:rsidRPr="007A77FA">
              <w:rPr>
                <w:rStyle w:val="Hyperlink"/>
                <w:noProof/>
              </w:rPr>
              <w:t>Section 2: How</w:t>
            </w:r>
            <w:r>
              <w:rPr>
                <w:noProof/>
                <w:webHidden/>
              </w:rPr>
              <w:tab/>
            </w:r>
            <w:r>
              <w:rPr>
                <w:noProof/>
                <w:webHidden/>
              </w:rPr>
              <w:fldChar w:fldCharType="begin"/>
            </w:r>
            <w:r>
              <w:rPr>
                <w:noProof/>
                <w:webHidden/>
              </w:rPr>
              <w:instrText xml:space="preserve"> PAGEREF _Toc20085490 \h </w:instrText>
            </w:r>
            <w:r>
              <w:rPr>
                <w:noProof/>
                <w:webHidden/>
              </w:rPr>
            </w:r>
            <w:r>
              <w:rPr>
                <w:noProof/>
                <w:webHidden/>
              </w:rPr>
              <w:fldChar w:fldCharType="separate"/>
            </w:r>
            <w:r w:rsidR="00C9293E">
              <w:rPr>
                <w:noProof/>
                <w:webHidden/>
              </w:rPr>
              <w:t>16</w:t>
            </w:r>
            <w:r>
              <w:rPr>
                <w:noProof/>
                <w:webHidden/>
              </w:rPr>
              <w:fldChar w:fldCharType="end"/>
            </w:r>
          </w:hyperlink>
        </w:p>
        <w:p w14:paraId="2A7C4118" w14:textId="1DEB68FE" w:rsidR="00713BBC" w:rsidRDefault="00713BBC">
          <w:pPr>
            <w:pStyle w:val="TOC2"/>
            <w:tabs>
              <w:tab w:val="left" w:pos="880"/>
              <w:tab w:val="right" w:leader="dot" w:pos="9060"/>
            </w:tabs>
            <w:rPr>
              <w:rFonts w:asciiTheme="minorHAnsi" w:hAnsiTheme="minorHAnsi" w:cstheme="minorBidi"/>
              <w:noProof/>
              <w:sz w:val="22"/>
              <w:szCs w:val="22"/>
              <w:lang w:eastAsia="en-AU"/>
            </w:rPr>
          </w:pPr>
          <w:hyperlink w:anchor="_Toc20085491" w:history="1">
            <w:r w:rsidRPr="007A77FA">
              <w:rPr>
                <w:rStyle w:val="Hyperlink"/>
                <w:noProof/>
              </w:rPr>
              <w:t>2.1</w:t>
            </w:r>
            <w:r>
              <w:rPr>
                <w:rFonts w:asciiTheme="minorHAnsi" w:hAnsiTheme="minorHAnsi" w:cstheme="minorBidi"/>
                <w:noProof/>
                <w:sz w:val="22"/>
                <w:szCs w:val="22"/>
                <w:lang w:eastAsia="en-AU"/>
              </w:rPr>
              <w:tab/>
            </w:r>
            <w:r w:rsidRPr="007A77FA">
              <w:rPr>
                <w:rStyle w:val="Hyperlink"/>
                <w:noProof/>
              </w:rPr>
              <w:t>Resources and Tools</w:t>
            </w:r>
            <w:r>
              <w:rPr>
                <w:noProof/>
                <w:webHidden/>
              </w:rPr>
              <w:tab/>
            </w:r>
            <w:r>
              <w:rPr>
                <w:noProof/>
                <w:webHidden/>
              </w:rPr>
              <w:fldChar w:fldCharType="begin"/>
            </w:r>
            <w:r>
              <w:rPr>
                <w:noProof/>
                <w:webHidden/>
              </w:rPr>
              <w:instrText xml:space="preserve"> PAGEREF _Toc20085491 \h </w:instrText>
            </w:r>
            <w:r>
              <w:rPr>
                <w:noProof/>
                <w:webHidden/>
              </w:rPr>
            </w:r>
            <w:r>
              <w:rPr>
                <w:noProof/>
                <w:webHidden/>
              </w:rPr>
              <w:fldChar w:fldCharType="separate"/>
            </w:r>
            <w:r w:rsidR="00C9293E">
              <w:rPr>
                <w:noProof/>
                <w:webHidden/>
              </w:rPr>
              <w:t>16</w:t>
            </w:r>
            <w:r>
              <w:rPr>
                <w:noProof/>
                <w:webHidden/>
              </w:rPr>
              <w:fldChar w:fldCharType="end"/>
            </w:r>
          </w:hyperlink>
        </w:p>
        <w:p w14:paraId="7BDA092F" w14:textId="6A0055B3" w:rsidR="00713BBC" w:rsidRDefault="00713BBC">
          <w:pPr>
            <w:pStyle w:val="TOC3"/>
            <w:tabs>
              <w:tab w:val="left" w:pos="1320"/>
              <w:tab w:val="right" w:leader="dot" w:pos="9060"/>
            </w:tabs>
            <w:rPr>
              <w:rFonts w:asciiTheme="minorHAnsi" w:hAnsiTheme="minorHAnsi" w:cstheme="minorBidi"/>
              <w:noProof/>
              <w:sz w:val="22"/>
              <w:szCs w:val="22"/>
              <w:lang w:eastAsia="en-AU"/>
            </w:rPr>
          </w:pPr>
          <w:hyperlink w:anchor="_Toc20085492" w:history="1">
            <w:r w:rsidRPr="007A77FA">
              <w:rPr>
                <w:rStyle w:val="Hyperlink"/>
                <w:rFonts w:eastAsia="Times New Roman"/>
                <w:noProof/>
                <w:kern w:val="36"/>
                <w:lang w:eastAsia="en-AU"/>
              </w:rPr>
              <w:t>2.1.1</w:t>
            </w:r>
            <w:r>
              <w:rPr>
                <w:rFonts w:asciiTheme="minorHAnsi" w:hAnsiTheme="minorHAnsi" w:cstheme="minorBidi"/>
                <w:noProof/>
                <w:sz w:val="22"/>
                <w:szCs w:val="22"/>
                <w:lang w:eastAsia="en-AU"/>
              </w:rPr>
              <w:tab/>
            </w:r>
            <w:r w:rsidRPr="007A77FA">
              <w:rPr>
                <w:rStyle w:val="Hyperlink"/>
                <w:rFonts w:eastAsia="Times New Roman"/>
                <w:noProof/>
                <w:kern w:val="36"/>
                <w:lang w:eastAsia="en-AU"/>
              </w:rPr>
              <w:t>Godot</w:t>
            </w:r>
            <w:r>
              <w:rPr>
                <w:noProof/>
                <w:webHidden/>
              </w:rPr>
              <w:tab/>
            </w:r>
            <w:r>
              <w:rPr>
                <w:noProof/>
                <w:webHidden/>
              </w:rPr>
              <w:fldChar w:fldCharType="begin"/>
            </w:r>
            <w:r>
              <w:rPr>
                <w:noProof/>
                <w:webHidden/>
              </w:rPr>
              <w:instrText xml:space="preserve"> PAGEREF _Toc20085492 \h </w:instrText>
            </w:r>
            <w:r>
              <w:rPr>
                <w:noProof/>
                <w:webHidden/>
              </w:rPr>
            </w:r>
            <w:r>
              <w:rPr>
                <w:noProof/>
                <w:webHidden/>
              </w:rPr>
              <w:fldChar w:fldCharType="separate"/>
            </w:r>
            <w:r w:rsidR="00C9293E">
              <w:rPr>
                <w:noProof/>
                <w:webHidden/>
              </w:rPr>
              <w:t>16</w:t>
            </w:r>
            <w:r>
              <w:rPr>
                <w:noProof/>
                <w:webHidden/>
              </w:rPr>
              <w:fldChar w:fldCharType="end"/>
            </w:r>
          </w:hyperlink>
        </w:p>
        <w:p w14:paraId="769F5D9C" w14:textId="44CF1985" w:rsidR="00713BBC" w:rsidRDefault="00713BBC">
          <w:pPr>
            <w:pStyle w:val="TOC3"/>
            <w:tabs>
              <w:tab w:val="left" w:pos="1320"/>
              <w:tab w:val="right" w:leader="dot" w:pos="9060"/>
            </w:tabs>
            <w:rPr>
              <w:rFonts w:asciiTheme="minorHAnsi" w:hAnsiTheme="minorHAnsi" w:cstheme="minorBidi"/>
              <w:noProof/>
              <w:sz w:val="22"/>
              <w:szCs w:val="22"/>
              <w:lang w:eastAsia="en-AU"/>
            </w:rPr>
          </w:pPr>
          <w:hyperlink w:anchor="_Toc20085493" w:history="1">
            <w:r w:rsidRPr="007A77FA">
              <w:rPr>
                <w:rStyle w:val="Hyperlink"/>
                <w:rFonts w:eastAsia="Times New Roman"/>
                <w:noProof/>
                <w:lang w:eastAsia="en-AU"/>
              </w:rPr>
              <w:t>2.1.2</w:t>
            </w:r>
            <w:r>
              <w:rPr>
                <w:rFonts w:asciiTheme="minorHAnsi" w:hAnsiTheme="minorHAnsi" w:cstheme="minorBidi"/>
                <w:noProof/>
                <w:sz w:val="22"/>
                <w:szCs w:val="22"/>
                <w:lang w:eastAsia="en-AU"/>
              </w:rPr>
              <w:tab/>
            </w:r>
            <w:r w:rsidRPr="007A77FA">
              <w:rPr>
                <w:rStyle w:val="Hyperlink"/>
                <w:rFonts w:eastAsia="Times New Roman"/>
                <w:noProof/>
                <w:lang w:eastAsia="en-AU"/>
              </w:rPr>
              <w:t>GitHub</w:t>
            </w:r>
            <w:r>
              <w:rPr>
                <w:noProof/>
                <w:webHidden/>
              </w:rPr>
              <w:tab/>
            </w:r>
            <w:r>
              <w:rPr>
                <w:noProof/>
                <w:webHidden/>
              </w:rPr>
              <w:fldChar w:fldCharType="begin"/>
            </w:r>
            <w:r>
              <w:rPr>
                <w:noProof/>
                <w:webHidden/>
              </w:rPr>
              <w:instrText xml:space="preserve"> PAGEREF _Toc20085493 \h </w:instrText>
            </w:r>
            <w:r>
              <w:rPr>
                <w:noProof/>
                <w:webHidden/>
              </w:rPr>
            </w:r>
            <w:r>
              <w:rPr>
                <w:noProof/>
                <w:webHidden/>
              </w:rPr>
              <w:fldChar w:fldCharType="separate"/>
            </w:r>
            <w:r w:rsidR="00C9293E">
              <w:rPr>
                <w:noProof/>
                <w:webHidden/>
              </w:rPr>
              <w:t>17</w:t>
            </w:r>
            <w:r>
              <w:rPr>
                <w:noProof/>
                <w:webHidden/>
              </w:rPr>
              <w:fldChar w:fldCharType="end"/>
            </w:r>
          </w:hyperlink>
        </w:p>
        <w:p w14:paraId="5AD72E85" w14:textId="6875C549" w:rsidR="00713BBC" w:rsidRDefault="00713BBC">
          <w:pPr>
            <w:pStyle w:val="TOC3"/>
            <w:tabs>
              <w:tab w:val="left" w:pos="1320"/>
              <w:tab w:val="right" w:leader="dot" w:pos="9060"/>
            </w:tabs>
            <w:rPr>
              <w:rFonts w:asciiTheme="minorHAnsi" w:hAnsiTheme="minorHAnsi" w:cstheme="minorBidi"/>
              <w:noProof/>
              <w:sz w:val="22"/>
              <w:szCs w:val="22"/>
              <w:lang w:eastAsia="en-AU"/>
            </w:rPr>
          </w:pPr>
          <w:hyperlink w:anchor="_Toc20085494" w:history="1">
            <w:r w:rsidRPr="007A77FA">
              <w:rPr>
                <w:rStyle w:val="Hyperlink"/>
                <w:rFonts w:eastAsia="Times New Roman"/>
                <w:noProof/>
                <w:lang w:eastAsia="en-AU"/>
              </w:rPr>
              <w:t>2.1.3</w:t>
            </w:r>
            <w:r>
              <w:rPr>
                <w:rFonts w:asciiTheme="minorHAnsi" w:hAnsiTheme="minorHAnsi" w:cstheme="minorBidi"/>
                <w:noProof/>
                <w:sz w:val="22"/>
                <w:szCs w:val="22"/>
                <w:lang w:eastAsia="en-AU"/>
              </w:rPr>
              <w:tab/>
            </w:r>
            <w:r w:rsidRPr="007A77FA">
              <w:rPr>
                <w:rStyle w:val="Hyperlink"/>
                <w:rFonts w:eastAsia="Times New Roman"/>
                <w:noProof/>
                <w:lang w:eastAsia="en-AU"/>
              </w:rPr>
              <w:t>Art Resources</w:t>
            </w:r>
            <w:r>
              <w:rPr>
                <w:noProof/>
                <w:webHidden/>
              </w:rPr>
              <w:tab/>
            </w:r>
            <w:r>
              <w:rPr>
                <w:noProof/>
                <w:webHidden/>
              </w:rPr>
              <w:fldChar w:fldCharType="begin"/>
            </w:r>
            <w:r>
              <w:rPr>
                <w:noProof/>
                <w:webHidden/>
              </w:rPr>
              <w:instrText xml:space="preserve"> PAGEREF _Toc20085494 \h </w:instrText>
            </w:r>
            <w:r>
              <w:rPr>
                <w:noProof/>
                <w:webHidden/>
              </w:rPr>
            </w:r>
            <w:r>
              <w:rPr>
                <w:noProof/>
                <w:webHidden/>
              </w:rPr>
              <w:fldChar w:fldCharType="separate"/>
            </w:r>
            <w:r w:rsidR="00C9293E">
              <w:rPr>
                <w:noProof/>
                <w:webHidden/>
              </w:rPr>
              <w:t>17</w:t>
            </w:r>
            <w:r>
              <w:rPr>
                <w:noProof/>
                <w:webHidden/>
              </w:rPr>
              <w:fldChar w:fldCharType="end"/>
            </w:r>
          </w:hyperlink>
        </w:p>
        <w:p w14:paraId="0C20801B" w14:textId="6F330C9B" w:rsidR="00713BBC" w:rsidRDefault="00713BBC">
          <w:pPr>
            <w:pStyle w:val="TOC2"/>
            <w:tabs>
              <w:tab w:val="left" w:pos="880"/>
              <w:tab w:val="right" w:leader="dot" w:pos="9060"/>
            </w:tabs>
            <w:rPr>
              <w:rFonts w:asciiTheme="minorHAnsi" w:hAnsiTheme="minorHAnsi" w:cstheme="minorBidi"/>
              <w:noProof/>
              <w:sz w:val="22"/>
              <w:szCs w:val="22"/>
              <w:lang w:eastAsia="en-AU"/>
            </w:rPr>
          </w:pPr>
          <w:hyperlink w:anchor="_Toc20085495" w:history="1">
            <w:r w:rsidRPr="007A77FA">
              <w:rPr>
                <w:rStyle w:val="Hyperlink"/>
                <w:noProof/>
              </w:rPr>
              <w:t>2.2</w:t>
            </w:r>
            <w:r>
              <w:rPr>
                <w:rFonts w:asciiTheme="minorHAnsi" w:hAnsiTheme="minorHAnsi" w:cstheme="minorBidi"/>
                <w:noProof/>
                <w:sz w:val="22"/>
                <w:szCs w:val="22"/>
                <w:lang w:eastAsia="en-AU"/>
              </w:rPr>
              <w:tab/>
            </w:r>
            <w:r w:rsidRPr="007A77FA">
              <w:rPr>
                <w:rStyle w:val="Hyperlink"/>
                <w:noProof/>
              </w:rPr>
              <w:t>Collaborative Workspaces</w:t>
            </w:r>
            <w:r>
              <w:rPr>
                <w:noProof/>
                <w:webHidden/>
              </w:rPr>
              <w:tab/>
            </w:r>
            <w:r>
              <w:rPr>
                <w:noProof/>
                <w:webHidden/>
              </w:rPr>
              <w:fldChar w:fldCharType="begin"/>
            </w:r>
            <w:r>
              <w:rPr>
                <w:noProof/>
                <w:webHidden/>
              </w:rPr>
              <w:instrText xml:space="preserve"> PAGEREF _Toc20085495 \h </w:instrText>
            </w:r>
            <w:r>
              <w:rPr>
                <w:noProof/>
                <w:webHidden/>
              </w:rPr>
            </w:r>
            <w:r>
              <w:rPr>
                <w:noProof/>
                <w:webHidden/>
              </w:rPr>
              <w:fldChar w:fldCharType="separate"/>
            </w:r>
            <w:r w:rsidR="00C9293E">
              <w:rPr>
                <w:noProof/>
                <w:webHidden/>
              </w:rPr>
              <w:t>18</w:t>
            </w:r>
            <w:r>
              <w:rPr>
                <w:noProof/>
                <w:webHidden/>
              </w:rPr>
              <w:fldChar w:fldCharType="end"/>
            </w:r>
          </w:hyperlink>
        </w:p>
        <w:p w14:paraId="55DF52D7" w14:textId="47F052B4" w:rsidR="00713BBC" w:rsidRDefault="00713BBC">
          <w:pPr>
            <w:pStyle w:val="TOC2"/>
            <w:tabs>
              <w:tab w:val="left" w:pos="880"/>
              <w:tab w:val="right" w:leader="dot" w:pos="9060"/>
            </w:tabs>
            <w:rPr>
              <w:rFonts w:asciiTheme="minorHAnsi" w:hAnsiTheme="minorHAnsi" w:cstheme="minorBidi"/>
              <w:noProof/>
              <w:sz w:val="22"/>
              <w:szCs w:val="22"/>
              <w:lang w:eastAsia="en-AU"/>
            </w:rPr>
          </w:pPr>
          <w:hyperlink w:anchor="_Toc20085496" w:history="1">
            <w:r w:rsidRPr="007A77FA">
              <w:rPr>
                <w:rStyle w:val="Hyperlink"/>
                <w:noProof/>
              </w:rPr>
              <w:t>2.3</w:t>
            </w:r>
            <w:r>
              <w:rPr>
                <w:rFonts w:asciiTheme="minorHAnsi" w:hAnsiTheme="minorHAnsi" w:cstheme="minorBidi"/>
                <w:noProof/>
                <w:sz w:val="22"/>
                <w:szCs w:val="22"/>
                <w:lang w:eastAsia="en-AU"/>
              </w:rPr>
              <w:tab/>
            </w:r>
            <w:r w:rsidRPr="007A77FA">
              <w:rPr>
                <w:rStyle w:val="Hyperlink"/>
                <w:noProof/>
              </w:rPr>
              <w:t>Communication Expectations</w:t>
            </w:r>
            <w:r>
              <w:rPr>
                <w:noProof/>
                <w:webHidden/>
              </w:rPr>
              <w:tab/>
            </w:r>
            <w:r>
              <w:rPr>
                <w:noProof/>
                <w:webHidden/>
              </w:rPr>
              <w:fldChar w:fldCharType="begin"/>
            </w:r>
            <w:r>
              <w:rPr>
                <w:noProof/>
                <w:webHidden/>
              </w:rPr>
              <w:instrText xml:space="preserve"> PAGEREF _Toc20085496 \h </w:instrText>
            </w:r>
            <w:r>
              <w:rPr>
                <w:noProof/>
                <w:webHidden/>
              </w:rPr>
            </w:r>
            <w:r>
              <w:rPr>
                <w:noProof/>
                <w:webHidden/>
              </w:rPr>
              <w:fldChar w:fldCharType="separate"/>
            </w:r>
            <w:r w:rsidR="00C9293E">
              <w:rPr>
                <w:noProof/>
                <w:webHidden/>
              </w:rPr>
              <w:t>18</w:t>
            </w:r>
            <w:r>
              <w:rPr>
                <w:noProof/>
                <w:webHidden/>
              </w:rPr>
              <w:fldChar w:fldCharType="end"/>
            </w:r>
          </w:hyperlink>
        </w:p>
        <w:p w14:paraId="7379E36F" w14:textId="777019BC" w:rsidR="00713BBC" w:rsidRDefault="00713BBC">
          <w:pPr>
            <w:pStyle w:val="TOC2"/>
            <w:tabs>
              <w:tab w:val="left" w:pos="880"/>
              <w:tab w:val="right" w:leader="dot" w:pos="9060"/>
            </w:tabs>
            <w:rPr>
              <w:rFonts w:asciiTheme="minorHAnsi" w:hAnsiTheme="minorHAnsi" w:cstheme="minorBidi"/>
              <w:noProof/>
              <w:sz w:val="22"/>
              <w:szCs w:val="22"/>
              <w:lang w:eastAsia="en-AU"/>
            </w:rPr>
          </w:pPr>
          <w:hyperlink w:anchor="_Toc20085497" w:history="1">
            <w:r w:rsidRPr="007A77FA">
              <w:rPr>
                <w:rStyle w:val="Hyperlink"/>
                <w:noProof/>
              </w:rPr>
              <w:t>2.4</w:t>
            </w:r>
            <w:r>
              <w:rPr>
                <w:rFonts w:asciiTheme="minorHAnsi" w:hAnsiTheme="minorHAnsi" w:cstheme="minorBidi"/>
                <w:noProof/>
                <w:sz w:val="22"/>
                <w:szCs w:val="22"/>
                <w:lang w:eastAsia="en-AU"/>
              </w:rPr>
              <w:tab/>
            </w:r>
            <w:r w:rsidRPr="007A77FA">
              <w:rPr>
                <w:rStyle w:val="Hyperlink"/>
                <w:noProof/>
              </w:rPr>
              <w:t>Decision Making Process</w:t>
            </w:r>
            <w:r>
              <w:rPr>
                <w:noProof/>
                <w:webHidden/>
              </w:rPr>
              <w:tab/>
            </w:r>
            <w:r>
              <w:rPr>
                <w:noProof/>
                <w:webHidden/>
              </w:rPr>
              <w:fldChar w:fldCharType="begin"/>
            </w:r>
            <w:r>
              <w:rPr>
                <w:noProof/>
                <w:webHidden/>
              </w:rPr>
              <w:instrText xml:space="preserve"> PAGEREF _Toc20085497 \h </w:instrText>
            </w:r>
            <w:r>
              <w:rPr>
                <w:noProof/>
                <w:webHidden/>
              </w:rPr>
            </w:r>
            <w:r>
              <w:rPr>
                <w:noProof/>
                <w:webHidden/>
              </w:rPr>
              <w:fldChar w:fldCharType="separate"/>
            </w:r>
            <w:r w:rsidR="00C9293E">
              <w:rPr>
                <w:noProof/>
                <w:webHidden/>
              </w:rPr>
              <w:t>20</w:t>
            </w:r>
            <w:r>
              <w:rPr>
                <w:noProof/>
                <w:webHidden/>
              </w:rPr>
              <w:fldChar w:fldCharType="end"/>
            </w:r>
          </w:hyperlink>
        </w:p>
        <w:p w14:paraId="261717A8" w14:textId="4235E9F0" w:rsidR="00713BBC" w:rsidRDefault="00713BBC">
          <w:pPr>
            <w:pStyle w:val="TOC1"/>
            <w:tabs>
              <w:tab w:val="left" w:pos="480"/>
              <w:tab w:val="right" w:leader="dot" w:pos="9060"/>
            </w:tabs>
            <w:rPr>
              <w:rFonts w:asciiTheme="minorHAnsi" w:hAnsiTheme="minorHAnsi" w:cstheme="minorBidi"/>
              <w:noProof/>
              <w:sz w:val="22"/>
              <w:szCs w:val="22"/>
              <w:lang w:eastAsia="en-AU"/>
            </w:rPr>
          </w:pPr>
          <w:hyperlink w:anchor="_Toc20085498" w:history="1">
            <w:r w:rsidRPr="007A77FA">
              <w:rPr>
                <w:rStyle w:val="Hyperlink"/>
                <w:noProof/>
              </w:rPr>
              <w:t>3.</w:t>
            </w:r>
            <w:r>
              <w:rPr>
                <w:rFonts w:asciiTheme="minorHAnsi" w:hAnsiTheme="minorHAnsi" w:cstheme="minorBidi"/>
                <w:noProof/>
                <w:sz w:val="22"/>
                <w:szCs w:val="22"/>
                <w:lang w:eastAsia="en-AU"/>
              </w:rPr>
              <w:tab/>
            </w:r>
            <w:r w:rsidRPr="007A77FA">
              <w:rPr>
                <w:rStyle w:val="Hyperlink"/>
                <w:noProof/>
              </w:rPr>
              <w:t>Section 3: When</w:t>
            </w:r>
            <w:r>
              <w:rPr>
                <w:noProof/>
                <w:webHidden/>
              </w:rPr>
              <w:tab/>
            </w:r>
            <w:r>
              <w:rPr>
                <w:noProof/>
                <w:webHidden/>
              </w:rPr>
              <w:fldChar w:fldCharType="begin"/>
            </w:r>
            <w:r>
              <w:rPr>
                <w:noProof/>
                <w:webHidden/>
              </w:rPr>
              <w:instrText xml:space="preserve"> PAGEREF _Toc20085498 \h </w:instrText>
            </w:r>
            <w:r>
              <w:rPr>
                <w:noProof/>
                <w:webHidden/>
              </w:rPr>
            </w:r>
            <w:r>
              <w:rPr>
                <w:noProof/>
                <w:webHidden/>
              </w:rPr>
              <w:fldChar w:fldCharType="separate"/>
            </w:r>
            <w:r w:rsidR="00C9293E">
              <w:rPr>
                <w:noProof/>
                <w:webHidden/>
              </w:rPr>
              <w:t>21</w:t>
            </w:r>
            <w:r>
              <w:rPr>
                <w:noProof/>
                <w:webHidden/>
              </w:rPr>
              <w:fldChar w:fldCharType="end"/>
            </w:r>
          </w:hyperlink>
        </w:p>
        <w:p w14:paraId="366F8E43" w14:textId="19FF8717" w:rsidR="00A2619E" w:rsidRDefault="00A2619E" w:rsidP="00A2619E">
          <w:pPr>
            <w:pStyle w:val="TOC1"/>
            <w:tabs>
              <w:tab w:val="left" w:pos="480"/>
              <w:tab w:val="right" w:leader="dot" w:pos="9060"/>
            </w:tabs>
          </w:pPr>
          <w:r>
            <w:rPr>
              <w:b/>
              <w:bCs/>
              <w:noProof/>
            </w:rPr>
            <w:fldChar w:fldCharType="end"/>
          </w:r>
        </w:p>
      </w:sdtContent>
    </w:sdt>
    <w:p w14:paraId="7BFD9761" w14:textId="77777777" w:rsidR="004175A9" w:rsidRPr="0044751F" w:rsidRDefault="004175A9" w:rsidP="00CC48A0"/>
    <w:p w14:paraId="13530132" w14:textId="4F0584F3" w:rsidR="004175A9" w:rsidRPr="0044751F" w:rsidRDefault="004175A9" w:rsidP="00CC48A0">
      <w:r w:rsidRPr="0044751F">
        <w:br w:type="page"/>
      </w:r>
    </w:p>
    <w:p w14:paraId="1C1F9CA5" w14:textId="377C7B81" w:rsidR="001C4320" w:rsidRPr="00CC48A0" w:rsidRDefault="00CC48A0" w:rsidP="00A2619E">
      <w:pPr>
        <w:pStyle w:val="Heading1"/>
      </w:pPr>
      <w:bookmarkStart w:id="2" w:name="_Toc20085478"/>
      <w:r w:rsidRPr="00CC48A0">
        <w:lastRenderedPageBreak/>
        <w:t xml:space="preserve">Section One: </w:t>
      </w:r>
      <w:r w:rsidR="001C4320" w:rsidRPr="00CC48A0">
        <w:t>W</w:t>
      </w:r>
      <w:r w:rsidRPr="00CC48A0">
        <w:t>hat</w:t>
      </w:r>
      <w:bookmarkEnd w:id="2"/>
    </w:p>
    <w:p w14:paraId="069B8569" w14:textId="77777777" w:rsidR="001C4320" w:rsidRPr="0044751F" w:rsidRDefault="001C4320" w:rsidP="00CC48A0">
      <w:pPr>
        <w:pStyle w:val="NoSpacing"/>
      </w:pPr>
    </w:p>
    <w:p w14:paraId="62C87DB3" w14:textId="0422C8E0" w:rsidR="001C4320" w:rsidRPr="00BA743C" w:rsidRDefault="001C4320" w:rsidP="00CC48A0">
      <w:pPr>
        <w:pStyle w:val="Heading2"/>
      </w:pPr>
      <w:bookmarkStart w:id="3" w:name="_Toc20085479"/>
      <w:r w:rsidRPr="00BA743C">
        <w:t>Project Name</w:t>
      </w:r>
      <w:bookmarkEnd w:id="3"/>
    </w:p>
    <w:p w14:paraId="2FF86C1B" w14:textId="3183F9F7" w:rsidR="001C4320" w:rsidRPr="00851FAD" w:rsidRDefault="00CC48A0" w:rsidP="00851FAD">
      <w:pPr>
        <w:pStyle w:val="Heading5"/>
        <w:shd w:val="clear" w:color="auto" w:fill="404040" w:themeFill="text1" w:themeFillTint="BF"/>
        <w:jc w:val="center"/>
        <w:rPr>
          <w:color w:val="FFFFFF" w:themeColor="background1"/>
          <w:sz w:val="36"/>
          <w:szCs w:val="32"/>
        </w:rPr>
      </w:pPr>
      <w:r w:rsidRPr="00851FAD">
        <w:rPr>
          <w:color w:val="FFFFFF" w:themeColor="background1"/>
          <w:sz w:val="36"/>
          <w:szCs w:val="32"/>
        </w:rPr>
        <w:t>“</w:t>
      </w:r>
      <w:r w:rsidR="001C4320" w:rsidRPr="00851FAD">
        <w:rPr>
          <w:color w:val="FFFFFF" w:themeColor="background1"/>
          <w:sz w:val="36"/>
          <w:szCs w:val="32"/>
        </w:rPr>
        <w:t>The Night Watch</w:t>
      </w:r>
      <w:r w:rsidRPr="00851FAD">
        <w:rPr>
          <w:color w:val="FFFFFF" w:themeColor="background1"/>
          <w:sz w:val="36"/>
          <w:szCs w:val="32"/>
        </w:rPr>
        <w:t>”</w:t>
      </w:r>
    </w:p>
    <w:p w14:paraId="09EFFDF2" w14:textId="77777777" w:rsidR="00CC48A0" w:rsidRPr="00CC48A0" w:rsidRDefault="00CC48A0" w:rsidP="00CC48A0">
      <w:pPr>
        <w:pStyle w:val="NoSpacing"/>
      </w:pPr>
    </w:p>
    <w:p w14:paraId="306EF587" w14:textId="28F2826A" w:rsidR="001C4320" w:rsidRDefault="00262CB4" w:rsidP="00CC48A0">
      <w:r>
        <w:t xml:space="preserve">Our </w:t>
      </w:r>
      <w:r w:rsidR="001C4320" w:rsidRPr="00BA743C">
        <w:t xml:space="preserve">group name is the same as the project name.  Once the project theme and idea </w:t>
      </w:r>
      <w:r>
        <w:t>were</w:t>
      </w:r>
      <w:r w:rsidRPr="00BA743C">
        <w:t xml:space="preserve"> </w:t>
      </w:r>
      <w:r w:rsidR="001C4320" w:rsidRPr="00BA743C">
        <w:t>decided</w:t>
      </w:r>
      <w:r>
        <w:t>,</w:t>
      </w:r>
      <w:r w:rsidR="001C4320" w:rsidRPr="00BA743C">
        <w:t xml:space="preserve"> we agreed that </w:t>
      </w:r>
      <w:r>
        <w:t>our</w:t>
      </w:r>
      <w:r w:rsidRPr="00BA743C">
        <w:t xml:space="preserve"> </w:t>
      </w:r>
      <w:r w:rsidR="001C4320" w:rsidRPr="00BA743C">
        <w:t>team name really suited the project</w:t>
      </w:r>
      <w:r w:rsidR="00D20A75">
        <w:t>, as the player commands the crew during the night shift.</w:t>
      </w:r>
    </w:p>
    <w:p w14:paraId="254814D5" w14:textId="77777777" w:rsidR="00CC48A0" w:rsidRPr="00BA743C" w:rsidRDefault="00CC48A0" w:rsidP="00CC48A0">
      <w:pPr>
        <w:pStyle w:val="NoSpacing"/>
      </w:pPr>
    </w:p>
    <w:p w14:paraId="3E141113" w14:textId="140527A1" w:rsidR="001C4320" w:rsidRPr="0044751F" w:rsidRDefault="001C4320" w:rsidP="00CC48A0">
      <w:pPr>
        <w:pStyle w:val="Heading2"/>
      </w:pPr>
      <w:bookmarkStart w:id="4" w:name="_Toc20085480"/>
      <w:r w:rsidRPr="0044751F">
        <w:t>Project Description</w:t>
      </w:r>
      <w:bookmarkEnd w:id="4"/>
    </w:p>
    <w:p w14:paraId="71FB82A6" w14:textId="617F236F" w:rsidR="001C4320" w:rsidRDefault="001C4320" w:rsidP="00CC48A0">
      <w:r w:rsidRPr="0044751F">
        <w:t xml:space="preserve">Our proposed product is a single-player game. The theme will be space, set on a space ship, and in addition to the Player Character it will involve three NPCs: </w:t>
      </w:r>
      <w:proofErr w:type="gramStart"/>
      <w:r w:rsidRPr="0044751F">
        <w:t>an</w:t>
      </w:r>
      <w:proofErr w:type="gramEnd"/>
      <w:r w:rsidRPr="0044751F">
        <w:t xml:space="preserve"> Engineer, a Pilot, and the ship's computer AI. The crew of this ship are alone in deep space, more than ten years from Earth on a mission to locate and destroy unstable planets, collect materials from destroyed planets, and explore uncharted regions. The plot is </w:t>
      </w:r>
      <w:r w:rsidR="00D20A75">
        <w:t xml:space="preserve">inspired by </w:t>
      </w:r>
      <w:r w:rsidRPr="0044751F">
        <w:t>John Carpenter's movie Dark Star.</w:t>
      </w:r>
    </w:p>
    <w:p w14:paraId="3EB8EB76" w14:textId="657F33C3" w:rsidR="001C4320" w:rsidRPr="0044751F" w:rsidRDefault="001C4320" w:rsidP="00CC48A0">
      <w:r w:rsidRPr="0044751F">
        <w:t xml:space="preserve">The game will be 2D game with </w:t>
      </w:r>
      <w:r w:rsidR="00D20A75">
        <w:t>dialogue and console interaction</w:t>
      </w:r>
      <w:r w:rsidR="00D20A75" w:rsidRPr="0044751F">
        <w:t xml:space="preserve"> </w:t>
      </w:r>
      <w:r w:rsidRPr="0044751F">
        <w:t xml:space="preserve">puzzles. As the Captain, the Player Character must solve </w:t>
      </w:r>
      <w:r w:rsidR="00D20A75">
        <w:t xml:space="preserve">these </w:t>
      </w:r>
      <w:r w:rsidRPr="0044751F">
        <w:t>puzzles in order to accomplish tasks and objectives. The main gameplay will be interacting with the console and other crew members.</w:t>
      </w:r>
    </w:p>
    <w:p w14:paraId="24CDF753" w14:textId="6FA28D0A" w:rsidR="001C4320" w:rsidRPr="0044751F" w:rsidRDefault="001C4320" w:rsidP="00CC48A0">
      <w:r w:rsidRPr="0044751F">
        <w:t xml:space="preserve">Other features under consideration are </w:t>
      </w:r>
      <w:r w:rsidR="00262CB4">
        <w:t>additional</w:t>
      </w:r>
      <w:r w:rsidR="00262CB4" w:rsidRPr="0044751F">
        <w:t xml:space="preserve"> </w:t>
      </w:r>
      <w:r w:rsidRPr="0044751F">
        <w:t>puzzles</w:t>
      </w:r>
      <w:r w:rsidR="00262CB4">
        <w:t xml:space="preserve">, </w:t>
      </w:r>
      <w:r w:rsidRPr="0044751F">
        <w:t>extensions to the story</w:t>
      </w:r>
      <w:r w:rsidR="00262CB4">
        <w:t xml:space="preserve">, </w:t>
      </w:r>
      <w:r w:rsidR="00D20A75">
        <w:t xml:space="preserve">extra rooms or scenes, </w:t>
      </w:r>
      <w:r w:rsidR="00262CB4">
        <w:t>and sounds.</w:t>
      </w:r>
    </w:p>
    <w:p w14:paraId="2BCF2753" w14:textId="2B0E7C18" w:rsidR="00562B37" w:rsidRDefault="00562B37">
      <w:pPr>
        <w:spacing w:after="200"/>
        <w:rPr>
          <w:rFonts w:cstheme="minorBidi"/>
          <w:szCs w:val="21"/>
        </w:rPr>
      </w:pPr>
      <w:r>
        <w:br w:type="page"/>
      </w:r>
    </w:p>
    <w:p w14:paraId="2D46D274" w14:textId="394F2A1A" w:rsidR="001C4320" w:rsidRPr="0044751F" w:rsidRDefault="001C4320" w:rsidP="00CC48A0">
      <w:pPr>
        <w:pStyle w:val="Heading2"/>
      </w:pPr>
      <w:bookmarkStart w:id="5" w:name="_Toc20085481"/>
      <w:r w:rsidRPr="0044751F">
        <w:lastRenderedPageBreak/>
        <w:t>The Team</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CC48A0" w14:paraId="26C265B3" w14:textId="77777777" w:rsidTr="0051713D">
        <w:tc>
          <w:tcPr>
            <w:tcW w:w="6521" w:type="dxa"/>
            <w:shd w:val="clear" w:color="auto" w:fill="EDEDED" w:themeFill="accent3" w:themeFillTint="33"/>
          </w:tcPr>
          <w:p w14:paraId="74D95BBB" w14:textId="77777777" w:rsidR="00562B37" w:rsidRPr="00562B37" w:rsidRDefault="00562B37" w:rsidP="00562B37">
            <w:pPr>
              <w:spacing w:before="120" w:after="120"/>
              <w:rPr>
                <w:b/>
                <w:bCs/>
              </w:rPr>
            </w:pPr>
            <w:r w:rsidRPr="00562B37">
              <w:rPr>
                <w:b/>
                <w:bCs/>
              </w:rPr>
              <w:t>Paul Andrew Atkins</w:t>
            </w:r>
          </w:p>
          <w:p w14:paraId="43DBFA1B" w14:textId="4B92CB8E" w:rsidR="00562B37" w:rsidRPr="00562B37" w:rsidRDefault="00F9041A" w:rsidP="00562B37">
            <w:pPr>
              <w:spacing w:before="120" w:after="120"/>
            </w:pPr>
            <w:hyperlink r:id="rId10" w:history="1">
              <w:r w:rsidR="00562B37" w:rsidRPr="00562B37">
                <w:rPr>
                  <w:rStyle w:val="Hyperlink"/>
                </w:rPr>
                <w:t>s3779053@student.rmit.edu.au</w:t>
              </w:r>
            </w:hyperlink>
          </w:p>
          <w:p w14:paraId="3EAE1529" w14:textId="5997D615" w:rsidR="00CC48A0" w:rsidRDefault="00CC48A0" w:rsidP="00562B37">
            <w:pPr>
              <w:spacing w:before="120" w:after="120"/>
            </w:pPr>
            <w:r>
              <w:t xml:space="preserve">Trello ID @paulatkins28 </w:t>
            </w:r>
          </w:p>
        </w:tc>
        <w:tc>
          <w:tcPr>
            <w:tcW w:w="2539" w:type="dxa"/>
          </w:tcPr>
          <w:p w14:paraId="376E8A74" w14:textId="6189039B" w:rsidR="00CC48A0" w:rsidRDefault="0051713D" w:rsidP="00CC48A0">
            <w:pPr>
              <w:spacing w:before="120" w:after="120"/>
            </w:pPr>
            <w:r>
              <w:rPr>
                <w:noProof/>
              </w:rPr>
              <w:drawing>
                <wp:inline distT="0" distB="0" distL="0" distR="0" wp14:anchorId="72DB187A" wp14:editId="1CBDD077">
                  <wp:extent cx="1440000" cy="14400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kin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bl>
    <w:p w14:paraId="5DA1F907" w14:textId="77777777" w:rsidR="00CC48A0" w:rsidRDefault="00CC48A0" w:rsidP="00562B37">
      <w:pPr>
        <w:pStyle w:val="NoSpacing"/>
      </w:pPr>
    </w:p>
    <w:p w14:paraId="03A98394" w14:textId="1858BB50" w:rsidR="001C4320" w:rsidRPr="0044751F" w:rsidRDefault="001C4320" w:rsidP="00CC48A0">
      <w:r w:rsidRPr="0044751F">
        <w:t>I have been using computers since I could read. My father brought me a Walt Disney Basic book when I was approx</w:t>
      </w:r>
      <w:r w:rsidR="00562B37">
        <w:t>imately</w:t>
      </w:r>
      <w:r w:rsidRPr="0044751F">
        <w:t xml:space="preserve"> 5-6 and my interest grew from there.  I enjoy coding as I still find it fascinating to build things with words, to create things with words, to help people with software. "To make the world a better place" (Silicon Valley).</w:t>
      </w:r>
    </w:p>
    <w:p w14:paraId="6804E809" w14:textId="77777777" w:rsidR="001C4320" w:rsidRPr="0044751F" w:rsidRDefault="001C4320" w:rsidP="00CC48A0">
      <w:r w:rsidRPr="0044751F">
        <w:t>My strong points would be OOP Languages, and whilst only proficient in Java at the moment I am teaching myself Python, JS, C#. I enjoy making systems that are adaptable to different situations (think game engine, CMS).</w:t>
      </w:r>
    </w:p>
    <w:p w14:paraId="730C77DE" w14:textId="28689746" w:rsidR="001C4320" w:rsidRPr="0044751F" w:rsidRDefault="001C4320" w:rsidP="00CC48A0">
      <w:r w:rsidRPr="0044751F">
        <w:t xml:space="preserve">The challenge I face for this project is to learn GODOT engine and its scripting language which is similar to python, so </w:t>
      </w:r>
      <w:r w:rsidR="0051713D" w:rsidRPr="0044751F">
        <w:t>yes,</w:t>
      </w:r>
      <w:r w:rsidRPr="0044751F">
        <w:t xml:space="preserve"> a challenge but a welcomed one.</w:t>
      </w:r>
    </w:p>
    <w:p w14:paraId="2ABE5FAF" w14:textId="6E8F80DB" w:rsidR="001C4320" w:rsidRPr="0044751F" w:rsidRDefault="001C4320" w:rsidP="00CC48A0">
      <w:r w:rsidRPr="0044751F">
        <w:t>I see myself contributing what coding knowledge I have next to some of the more experienced, the skills I have using game engines (unity, java). My limited sketching which can be used for low-fi mock</w:t>
      </w:r>
      <w:r w:rsidR="007D5CFF">
        <w:t>-</w:t>
      </w:r>
      <w:r w:rsidRPr="0044751F">
        <w:t xml:space="preserve">ups on a </w:t>
      </w:r>
      <w:proofErr w:type="spellStart"/>
      <w:r w:rsidRPr="0044751F">
        <w:t>kanban</w:t>
      </w:r>
      <w:proofErr w:type="spellEnd"/>
      <w:r w:rsidRPr="0044751F">
        <w:t xml:space="preserve"> board or similar.</w:t>
      </w:r>
    </w:p>
    <w:p w14:paraId="019B86C0" w14:textId="5887B90C" w:rsidR="001C4320" w:rsidRPr="0044751F" w:rsidRDefault="00BA743C" w:rsidP="00CC48A0">
      <w:r>
        <w:t>I’m e</w:t>
      </w:r>
      <w:r w:rsidR="001C4320" w:rsidRPr="0044751F">
        <w:t>xcited to get started.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5B3132ED" w14:textId="77777777" w:rsidTr="0051713D">
        <w:tc>
          <w:tcPr>
            <w:tcW w:w="6521" w:type="dxa"/>
            <w:shd w:val="clear" w:color="auto" w:fill="EDEDED" w:themeFill="accent3" w:themeFillTint="33"/>
          </w:tcPr>
          <w:p w14:paraId="6ED61795" w14:textId="49FEC15B" w:rsidR="00562B37" w:rsidRPr="00CC48A0" w:rsidRDefault="00562B37" w:rsidP="00AB7A85">
            <w:pPr>
              <w:spacing w:before="120" w:after="120"/>
              <w:rPr>
                <w:b/>
                <w:bCs/>
              </w:rPr>
            </w:pPr>
            <w:r>
              <w:rPr>
                <w:b/>
                <w:bCs/>
              </w:rPr>
              <w:t>Daniel Peter Burke</w:t>
            </w:r>
          </w:p>
          <w:p w14:paraId="21D1F3B2" w14:textId="524724A3" w:rsidR="00562B37" w:rsidRDefault="00F9041A" w:rsidP="00AB7A85">
            <w:pPr>
              <w:spacing w:before="120" w:after="120"/>
            </w:pPr>
            <w:hyperlink r:id="rId12" w:history="1">
              <w:r w:rsidR="00562B37" w:rsidRPr="00A52025">
                <w:rPr>
                  <w:rStyle w:val="Hyperlink"/>
                </w:rPr>
                <w:t>s3795096@student.rmit.edu.au</w:t>
              </w:r>
            </w:hyperlink>
          </w:p>
          <w:p w14:paraId="6F864F25" w14:textId="52946420" w:rsidR="00562B37" w:rsidRDefault="00562B37" w:rsidP="00AB7A85">
            <w:pPr>
              <w:spacing w:before="120" w:after="120"/>
            </w:pPr>
            <w:r>
              <w:t xml:space="preserve">Trello ID </w:t>
            </w:r>
            <w:r w:rsidRPr="0044751F">
              <w:t>@danielburke63</w:t>
            </w:r>
          </w:p>
        </w:tc>
        <w:tc>
          <w:tcPr>
            <w:tcW w:w="2539" w:type="dxa"/>
          </w:tcPr>
          <w:p w14:paraId="0E973DF9" w14:textId="67B0C29E" w:rsidR="00562B37" w:rsidRDefault="0051713D" w:rsidP="00AB7A85">
            <w:pPr>
              <w:spacing w:before="120" w:after="120"/>
            </w:pPr>
            <w:r>
              <w:rPr>
                <w:noProof/>
              </w:rPr>
              <w:drawing>
                <wp:inline distT="0" distB="0" distL="0" distR="0" wp14:anchorId="0327249C" wp14:editId="4F1B2E5B">
                  <wp:extent cx="1440000" cy="1440000"/>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_burk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bl>
    <w:p w14:paraId="74A16615" w14:textId="77777777" w:rsidR="00562B37" w:rsidRPr="0044751F" w:rsidRDefault="00562B37" w:rsidP="00562B37">
      <w:pPr>
        <w:pStyle w:val="NoSpacing"/>
      </w:pPr>
    </w:p>
    <w:p w14:paraId="02DC56EB" w14:textId="77777777" w:rsidR="001C4320" w:rsidRPr="0044751F" w:rsidRDefault="001C4320" w:rsidP="00562B37">
      <w:r w:rsidRPr="0044751F">
        <w:t>First PC was an 8086, in 1986. Had every major model since. Started programming in C when I was 8, x86 assembly at 15, it all went downhill from there.</w:t>
      </w:r>
    </w:p>
    <w:p w14:paraId="59FF1D88" w14:textId="77777777" w:rsidR="001C4320" w:rsidRPr="0044751F" w:rsidRDefault="001C4320" w:rsidP="00562B37">
      <w:r w:rsidRPr="0044751F">
        <w:t>Currently interested in GPU programming (Vulkan, OpenCL, GL compute), high performance (memory alignment &amp; layout, cache utilisation), threading, and dealing with sadistic levels of fault handling (I think Erlang is cool).</w:t>
      </w:r>
    </w:p>
    <w:p w14:paraId="2B1CD209" w14:textId="4823C91E" w:rsidR="001C4320" w:rsidRPr="0044751F" w:rsidRDefault="00A81E10" w:rsidP="00562B37">
      <w:r>
        <w:lastRenderedPageBreak/>
        <w:t>The challenge will be w</w:t>
      </w:r>
      <w:r w:rsidR="001C4320" w:rsidRPr="0044751F">
        <w:t>hittling this down to something we can complete.</w:t>
      </w:r>
    </w:p>
    <w:p w14:paraId="0BB275C5" w14:textId="77777777" w:rsidR="001C4320" w:rsidRPr="0044751F" w:rsidRDefault="001C4320" w:rsidP="00562B37">
      <w:r w:rsidRPr="0044751F">
        <w:t>Clearly, my art talents will be a big advantage, because MS Paint is the future. THE FUTURE. My professional work is usually gluing random stuff together, so I expect to be running around tying up loose ends.</w:t>
      </w:r>
    </w:p>
    <w:p w14:paraId="5C90DF3C" w14:textId="78F74679"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72645439" w14:textId="77777777" w:rsidTr="0051713D">
        <w:tc>
          <w:tcPr>
            <w:tcW w:w="6521" w:type="dxa"/>
            <w:shd w:val="clear" w:color="auto" w:fill="EDEDED" w:themeFill="accent3" w:themeFillTint="33"/>
          </w:tcPr>
          <w:p w14:paraId="53192C6E" w14:textId="77777777" w:rsidR="00562B37" w:rsidRDefault="00562B37" w:rsidP="00562B37">
            <w:pPr>
              <w:spacing w:before="120" w:after="120"/>
              <w:rPr>
                <w:b/>
                <w:bCs/>
              </w:rPr>
            </w:pPr>
            <w:r w:rsidRPr="00562B37">
              <w:rPr>
                <w:b/>
                <w:bCs/>
              </w:rPr>
              <w:t>Paul Stephen McKercher</w:t>
            </w:r>
          </w:p>
          <w:p w14:paraId="021913CE" w14:textId="2E3E2933" w:rsidR="00562B37" w:rsidRDefault="00F9041A" w:rsidP="00AB7A85">
            <w:pPr>
              <w:spacing w:before="120" w:after="120"/>
            </w:pPr>
            <w:hyperlink r:id="rId14" w:history="1">
              <w:r w:rsidR="00562B37" w:rsidRPr="00A52025">
                <w:rPr>
                  <w:rStyle w:val="Hyperlink"/>
                </w:rPr>
                <w:t>s3791201@student.rmit.edu.au</w:t>
              </w:r>
            </w:hyperlink>
          </w:p>
          <w:p w14:paraId="54DF8D4D" w14:textId="32CD1218" w:rsidR="00562B37" w:rsidRDefault="00562B37" w:rsidP="00AB7A85">
            <w:pPr>
              <w:spacing w:before="120" w:after="120"/>
            </w:pPr>
            <w:r>
              <w:t xml:space="preserve">Trello ID </w:t>
            </w:r>
            <w:r w:rsidRPr="0044751F">
              <w:t>@paulmck3</w:t>
            </w:r>
          </w:p>
        </w:tc>
        <w:tc>
          <w:tcPr>
            <w:tcW w:w="2539" w:type="dxa"/>
          </w:tcPr>
          <w:p w14:paraId="1F3C9672" w14:textId="432BEFFC" w:rsidR="00562B37" w:rsidRDefault="0051713D" w:rsidP="00AB7A85">
            <w:pPr>
              <w:spacing w:before="120" w:after="120"/>
            </w:pPr>
            <w:r>
              <w:rPr>
                <w:noProof/>
              </w:rPr>
              <w:drawing>
                <wp:inline distT="0" distB="0" distL="0" distR="0" wp14:anchorId="07A26C45" wp14:editId="3D4BA8FD">
                  <wp:extent cx="1381125" cy="143954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u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562" cy="1440000"/>
                          </a:xfrm>
                          <a:prstGeom prst="rect">
                            <a:avLst/>
                          </a:prstGeom>
                        </pic:spPr>
                      </pic:pic>
                    </a:graphicData>
                  </a:graphic>
                </wp:inline>
              </w:drawing>
            </w:r>
          </w:p>
        </w:tc>
      </w:tr>
    </w:tbl>
    <w:p w14:paraId="4157842C" w14:textId="55765B55" w:rsidR="00562B37" w:rsidRDefault="00562B37" w:rsidP="00562B37">
      <w:pPr>
        <w:pStyle w:val="NoSpacing"/>
      </w:pPr>
    </w:p>
    <w:p w14:paraId="4F521FD1" w14:textId="77777777" w:rsidR="001C4320" w:rsidRPr="0044751F" w:rsidRDefault="001C4320" w:rsidP="00CC48A0">
      <w:r w:rsidRPr="0044751F">
        <w:t>I am very passionate about the big picture of things. From the concept to the implementation and product. I have always been very comfortable with Hardware (have been building computers since I was 16 circa. 1998).</w:t>
      </w:r>
    </w:p>
    <w:p w14:paraId="151442ED" w14:textId="77777777" w:rsidR="001C4320" w:rsidRPr="0044751F" w:rsidRDefault="001C4320" w:rsidP="00CC48A0">
      <w:r w:rsidRPr="0044751F">
        <w:t>I am interested in what cutting-edge technology is doing to make our lives easier. I also find programming to be very rewarding when I create a workable practical program. I am new to OO programming but getting more experience every day.</w:t>
      </w:r>
    </w:p>
    <w:p w14:paraId="642A9DCC" w14:textId="0ECB94BA" w:rsidR="001C4320" w:rsidRPr="0044751F" w:rsidRDefault="001C4320" w:rsidP="00CC48A0">
      <w:r w:rsidRPr="0044751F">
        <w:t xml:space="preserve">With the two biggest challenges I </w:t>
      </w:r>
      <w:r w:rsidR="00562B37" w:rsidRPr="0044751F">
        <w:t>foresee</w:t>
      </w:r>
      <w:r w:rsidRPr="0044751F">
        <w:t xml:space="preserve">, </w:t>
      </w:r>
      <w:r w:rsidR="00562B37">
        <w:t>o</w:t>
      </w:r>
      <w:r w:rsidRPr="0044751F">
        <w:t>ne is working with a team who are possibly more comfortable than I am at coding/scripting a product. The other is trying to manage time with the group members and my erratic work schedule.</w:t>
      </w:r>
    </w:p>
    <w:p w14:paraId="73C742B5" w14:textId="2ADE1873" w:rsidR="001C4320" w:rsidRPr="0044751F" w:rsidRDefault="001C4320" w:rsidP="00CC48A0">
      <w:r w:rsidRPr="0044751F">
        <w:t>I feel I can most contribute with ideas and story for the program, also with concepts to improve this. I will also hope to edit/write scripting for the game.</w:t>
      </w:r>
    </w:p>
    <w:p w14:paraId="5EA8C360" w14:textId="40BD583E"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665DACA2" w14:textId="77777777" w:rsidTr="0051713D">
        <w:tc>
          <w:tcPr>
            <w:tcW w:w="6521" w:type="dxa"/>
            <w:shd w:val="clear" w:color="auto" w:fill="EDEDED" w:themeFill="accent3" w:themeFillTint="33"/>
          </w:tcPr>
          <w:p w14:paraId="030E82BA" w14:textId="6502B97C" w:rsidR="00562B37" w:rsidRDefault="00562B37" w:rsidP="00AB7A85">
            <w:pPr>
              <w:spacing w:before="120" w:after="120"/>
              <w:rPr>
                <w:b/>
                <w:bCs/>
              </w:rPr>
            </w:pPr>
            <w:r>
              <w:rPr>
                <w:b/>
                <w:bCs/>
              </w:rPr>
              <w:t>Jeff Reynolds</w:t>
            </w:r>
          </w:p>
          <w:p w14:paraId="048487F4" w14:textId="28E6D549" w:rsidR="00562B37" w:rsidRDefault="00F9041A" w:rsidP="00AB7A85">
            <w:pPr>
              <w:spacing w:before="120" w:after="120"/>
            </w:pPr>
            <w:hyperlink r:id="rId16" w:history="1">
              <w:r w:rsidR="00562B37" w:rsidRPr="00A52025">
                <w:rPr>
                  <w:rStyle w:val="Hyperlink"/>
                </w:rPr>
                <w:t>s3775599@student.rmit.edu.au</w:t>
              </w:r>
            </w:hyperlink>
          </w:p>
          <w:p w14:paraId="19667240" w14:textId="7B6DC8CD" w:rsidR="00562B37" w:rsidRDefault="00562B37" w:rsidP="00AB7A85">
            <w:pPr>
              <w:spacing w:before="120" w:after="120"/>
            </w:pPr>
            <w:r>
              <w:t xml:space="preserve">Trello ID </w:t>
            </w:r>
            <w:r w:rsidRPr="0044751F">
              <w:t>@jeff44979415</w:t>
            </w:r>
          </w:p>
        </w:tc>
        <w:tc>
          <w:tcPr>
            <w:tcW w:w="2539" w:type="dxa"/>
          </w:tcPr>
          <w:p w14:paraId="0A39CC42" w14:textId="726B108B" w:rsidR="00562B37" w:rsidRDefault="0051713D" w:rsidP="00AB7A85">
            <w:pPr>
              <w:spacing w:before="120" w:after="120"/>
            </w:pPr>
            <w:r>
              <w:rPr>
                <w:noProof/>
              </w:rPr>
              <w:drawing>
                <wp:inline distT="0" distB="0" distL="0" distR="0" wp14:anchorId="3EB7EF54" wp14:editId="07EB8C1E">
                  <wp:extent cx="1445323" cy="1440000"/>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277" r="2922" b="10971"/>
                          <a:stretch/>
                        </pic:blipFill>
                        <pic:spPr bwMode="auto">
                          <a:xfrm>
                            <a:off x="0" y="0"/>
                            <a:ext cx="1445323" cy="144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AEF2295" w14:textId="77777777" w:rsidR="00562B37" w:rsidRPr="0044751F" w:rsidRDefault="00562B37" w:rsidP="00562B37">
      <w:pPr>
        <w:pStyle w:val="NoSpacing"/>
      </w:pPr>
    </w:p>
    <w:p w14:paraId="0B44EC91" w14:textId="77777777" w:rsidR="001C4320" w:rsidRPr="0044751F" w:rsidRDefault="001C4320" w:rsidP="00CC48A0">
      <w:r w:rsidRPr="0044751F">
        <w:t>I started programming in the 80's as a teenager, worked in IT from 1999 to current, with most of that time in IT projects, payments, finance industry. I've worked in a variety of roles, including product support, business analysis, and project management.</w:t>
      </w:r>
    </w:p>
    <w:p w14:paraId="6130D820" w14:textId="77777777" w:rsidR="001C4320" w:rsidRPr="0044751F" w:rsidRDefault="001C4320" w:rsidP="00CC48A0">
      <w:r w:rsidRPr="0044751F">
        <w:lastRenderedPageBreak/>
        <w:t xml:space="preserve">I'm an amateur programmer, with some experience in </w:t>
      </w:r>
      <w:proofErr w:type="spellStart"/>
      <w:r w:rsidRPr="0044751F">
        <w:t>c++</w:t>
      </w:r>
      <w:proofErr w:type="spellEnd"/>
      <w:r w:rsidRPr="0044751F">
        <w:t xml:space="preserve">, java, </w:t>
      </w:r>
      <w:proofErr w:type="spellStart"/>
      <w:r w:rsidRPr="0044751F">
        <w:t>lua</w:t>
      </w:r>
      <w:proofErr w:type="spellEnd"/>
      <w:r w:rsidRPr="0044751F">
        <w:t xml:space="preserve">, </w:t>
      </w:r>
      <w:proofErr w:type="spellStart"/>
      <w:r w:rsidRPr="0044751F">
        <w:t>perl</w:t>
      </w:r>
      <w:proofErr w:type="spellEnd"/>
      <w:r w:rsidRPr="0044751F">
        <w:t xml:space="preserve">, visual basic (and </w:t>
      </w:r>
      <w:proofErr w:type="spellStart"/>
      <w:r w:rsidRPr="0044751F">
        <w:t>vba</w:t>
      </w:r>
      <w:proofErr w:type="spellEnd"/>
      <w:r w:rsidRPr="0044751F">
        <w:t xml:space="preserve">), and </w:t>
      </w:r>
      <w:proofErr w:type="spellStart"/>
      <w:r w:rsidRPr="0044751F">
        <w:t>sql</w:t>
      </w:r>
      <w:proofErr w:type="spellEnd"/>
      <w:r w:rsidRPr="0044751F">
        <w:t xml:space="preserve"> databases. I've also dabbled in graphic design.</w:t>
      </w:r>
    </w:p>
    <w:p w14:paraId="16F6A2F9" w14:textId="77777777" w:rsidR="001C4320" w:rsidRPr="0044751F" w:rsidRDefault="001C4320" w:rsidP="00CC48A0">
      <w:r w:rsidRPr="0044751F">
        <w:t>My strengths are creativity, writing, general IT knowledge, and industry experience.</w:t>
      </w:r>
    </w:p>
    <w:p w14:paraId="65771B33" w14:textId="77777777" w:rsidR="001C4320" w:rsidRPr="0044751F" w:rsidRDefault="001C4320" w:rsidP="00CC48A0">
      <w:r w:rsidRPr="0044751F">
        <w:t xml:space="preserve">My interests are in tech that removes hurdles, as an </w:t>
      </w:r>
      <w:proofErr w:type="gramStart"/>
      <w:r w:rsidRPr="0044751F">
        <w:t>example things</w:t>
      </w:r>
      <w:proofErr w:type="gramEnd"/>
      <w:r w:rsidRPr="0044751F">
        <w:t xml:space="preserve"> like tap payments. I also like developing products in the gaming and entertainment space. I'm passionate about creating good user experiences as for me this is the most fundamental aspect of a good product.</w:t>
      </w:r>
    </w:p>
    <w:p w14:paraId="3D4EC2D1" w14:textId="77777777" w:rsidR="001C4320" w:rsidRPr="0044751F" w:rsidRDefault="001C4320" w:rsidP="00CC48A0">
      <w:r w:rsidRPr="0044751F">
        <w:t>The challenges for me with this project will be working with an unfamiliar game engine and collaborating with a group on a purely creative project.</w:t>
      </w:r>
    </w:p>
    <w:p w14:paraId="7C106234" w14:textId="0F09DD7B" w:rsidR="001C4320" w:rsidRPr="0044751F" w:rsidRDefault="001C4320" w:rsidP="00CC48A0">
      <w:r w:rsidRPr="0044751F">
        <w:t>My main contributions will be coding and helping out with some project management practices.</w:t>
      </w:r>
    </w:p>
    <w:p w14:paraId="0C209196" w14:textId="4945EE8D" w:rsidR="001C4320" w:rsidRDefault="001C4320" w:rsidP="00562B37">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30EC775F" w14:textId="77777777" w:rsidTr="00562B37">
        <w:tc>
          <w:tcPr>
            <w:tcW w:w="6521" w:type="dxa"/>
            <w:shd w:val="clear" w:color="auto" w:fill="EDEDED" w:themeFill="accent3" w:themeFillTint="33"/>
          </w:tcPr>
          <w:p w14:paraId="3F55214F" w14:textId="03B337CF" w:rsidR="00562B37" w:rsidRDefault="00562B37" w:rsidP="00AB7A85">
            <w:pPr>
              <w:spacing w:before="120" w:after="120"/>
              <w:rPr>
                <w:b/>
                <w:bCs/>
              </w:rPr>
            </w:pPr>
            <w:r>
              <w:rPr>
                <w:b/>
                <w:bCs/>
              </w:rPr>
              <w:t>Michael James Seymour</w:t>
            </w:r>
          </w:p>
          <w:p w14:paraId="45F3782D" w14:textId="6B112B8A" w:rsidR="00562B37" w:rsidRDefault="0051713D" w:rsidP="00AB7A85">
            <w:pPr>
              <w:spacing w:before="120" w:after="120"/>
            </w:pPr>
            <w:hyperlink r:id="rId18" w:history="1">
              <w:r w:rsidRPr="00F17E0E">
                <w:rPr>
                  <w:rStyle w:val="Hyperlink"/>
                </w:rPr>
                <w:t>s3040138@student.rmit.edu.au</w:t>
              </w:r>
            </w:hyperlink>
          </w:p>
          <w:p w14:paraId="4E1A2811" w14:textId="4A09B4F0" w:rsidR="00562B37" w:rsidRDefault="00562B37" w:rsidP="00AB7A85">
            <w:pPr>
              <w:spacing w:before="120" w:after="120"/>
            </w:pPr>
            <w:r>
              <w:t xml:space="preserve">Trello ID </w:t>
            </w:r>
            <w:r w:rsidR="00262CB4" w:rsidRPr="00262CB4">
              <w:t>@michael79466379</w:t>
            </w:r>
          </w:p>
        </w:tc>
        <w:tc>
          <w:tcPr>
            <w:tcW w:w="2539" w:type="dxa"/>
          </w:tcPr>
          <w:p w14:paraId="5C7FE120" w14:textId="0D70B94C" w:rsidR="00562B37" w:rsidRDefault="00A81E10" w:rsidP="00AB7A85">
            <w:pPr>
              <w:spacing w:before="120" w:after="120"/>
            </w:pPr>
            <w:r>
              <w:rPr>
                <w:b/>
                <w:bCs/>
                <w:noProof/>
              </w:rPr>
              <w:drawing>
                <wp:inline distT="0" distB="0" distL="0" distR="0" wp14:anchorId="38815BD2" wp14:editId="5530F226">
                  <wp:extent cx="1440000" cy="1440000"/>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03.jpg"/>
                          <pic:cNvPicPr/>
                        </pic:nvPicPr>
                        <pic:blipFill>
                          <a:blip r:embed="rId19">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bl>
    <w:p w14:paraId="1ADD8572" w14:textId="77777777" w:rsidR="00562B37" w:rsidRPr="0044751F" w:rsidRDefault="00562B37" w:rsidP="00562B37">
      <w:pPr>
        <w:pStyle w:val="NoSpacing"/>
      </w:pPr>
    </w:p>
    <w:p w14:paraId="45D51310" w14:textId="77777777" w:rsidR="001C4320" w:rsidRPr="0044751F" w:rsidRDefault="001C4320" w:rsidP="00CC48A0">
      <w:r w:rsidRPr="0044751F">
        <w:t>Computers and IT have been the background noise of my life for as long as I can remember but I never looked to it as a serious pursuit until recently, as a means of a career change.</w:t>
      </w:r>
    </w:p>
    <w:p w14:paraId="024E7280" w14:textId="77777777" w:rsidR="001C4320" w:rsidRPr="0044751F" w:rsidRDefault="001C4320" w:rsidP="00CC48A0">
      <w:r w:rsidRPr="0044751F">
        <w:t>I've done some online coding courses and proved to myself that I have the ability to sit in one place trying to solve a coding challenge, sometimes for many hours without moving from my seat if that's what it takes. I have experience at writing basic code in Java, Python, C, HTML/CSS, SQL, Godot Game Engine, and to a lesser extent Lua and C++. I simply like coding challenges, regardless of the project theme.</w:t>
      </w:r>
    </w:p>
    <w:p w14:paraId="796D01CD" w14:textId="77777777" w:rsidR="001C4320" w:rsidRPr="0044751F" w:rsidRDefault="001C4320" w:rsidP="00CC48A0">
      <w:r w:rsidRPr="0044751F">
        <w:t>My challenges in the context of the project are my lack of real-world experience in writing professional code, and my lack of real-world group experience. The only groups I have experience with are the groups I've worked with during this degree program.</w:t>
      </w:r>
    </w:p>
    <w:p w14:paraId="3E73F789" w14:textId="05DF48B5" w:rsidR="001C4320" w:rsidRPr="0044751F" w:rsidRDefault="001C4320" w:rsidP="00CC48A0">
      <w:r w:rsidRPr="0044751F">
        <w:t>My main contributions will be in coding, and writing characters &amp; storylines. As I have some previous experience with Godot, I will be an advisor to other team members who will be using this game engine for the first time on this project.</w:t>
      </w:r>
    </w:p>
    <w:p w14:paraId="5BB04BB8" w14:textId="05FFC12A" w:rsidR="00562B37" w:rsidRDefault="00562B37">
      <w:pPr>
        <w:spacing w:after="2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539"/>
      </w:tblGrid>
      <w:tr w:rsidR="00562B37" w14:paraId="726FAAF5" w14:textId="77777777" w:rsidTr="00562B37">
        <w:tc>
          <w:tcPr>
            <w:tcW w:w="6521" w:type="dxa"/>
            <w:shd w:val="clear" w:color="auto" w:fill="EDEDED" w:themeFill="accent3" w:themeFillTint="33"/>
          </w:tcPr>
          <w:p w14:paraId="7F48B8CC" w14:textId="489914EF" w:rsidR="00562B37" w:rsidRDefault="00562B37" w:rsidP="00AB7A85">
            <w:pPr>
              <w:spacing w:before="120" w:after="120"/>
              <w:rPr>
                <w:b/>
                <w:bCs/>
              </w:rPr>
            </w:pPr>
            <w:r>
              <w:rPr>
                <w:b/>
                <w:bCs/>
              </w:rPr>
              <w:t>Lee van den Blink</w:t>
            </w:r>
          </w:p>
          <w:p w14:paraId="035763CB" w14:textId="55CF9859" w:rsidR="00562B37" w:rsidRDefault="00F9041A" w:rsidP="00AB7A85">
            <w:pPr>
              <w:spacing w:before="120" w:after="120"/>
            </w:pPr>
            <w:hyperlink r:id="rId20" w:history="1">
              <w:r w:rsidR="00562B37" w:rsidRPr="00A52025">
                <w:rPr>
                  <w:rStyle w:val="Hyperlink"/>
                </w:rPr>
                <w:t>s3792973@student.rmit.edu.au</w:t>
              </w:r>
            </w:hyperlink>
          </w:p>
          <w:p w14:paraId="59D70452" w14:textId="7A1362EE" w:rsidR="00562B37" w:rsidRDefault="00562B37" w:rsidP="00AB7A85">
            <w:pPr>
              <w:spacing w:before="120" w:after="120"/>
            </w:pPr>
            <w:r>
              <w:t xml:space="preserve">Trello ID </w:t>
            </w:r>
            <w:r w:rsidRPr="0044751F">
              <w:t>@</w:t>
            </w:r>
            <w:proofErr w:type="spellStart"/>
            <w:r w:rsidRPr="0044751F">
              <w:t>leevandenblink</w:t>
            </w:r>
            <w:proofErr w:type="spellEnd"/>
            <w:r w:rsidRPr="0044751F">
              <w:t xml:space="preserve"> </w:t>
            </w:r>
          </w:p>
        </w:tc>
        <w:tc>
          <w:tcPr>
            <w:tcW w:w="2539" w:type="dxa"/>
            <w:vAlign w:val="center"/>
          </w:tcPr>
          <w:p w14:paraId="28CD98E7" w14:textId="6916CB7F" w:rsidR="00562B37" w:rsidRDefault="00562B37" w:rsidP="00562B37">
            <w:pPr>
              <w:spacing w:before="120" w:after="120"/>
              <w:jc w:val="center"/>
            </w:pPr>
            <w:r>
              <w:rPr>
                <w:noProof/>
                <w:lang w:eastAsia="en-AU"/>
              </w:rPr>
              <w:drawing>
                <wp:inline distT="0" distB="0" distL="0" distR="0" wp14:anchorId="2A89C95D" wp14:editId="111E7827">
                  <wp:extent cx="1440000" cy="1440000"/>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bl>
    <w:p w14:paraId="3EFBBC1B" w14:textId="77777777" w:rsidR="001C4320" w:rsidRPr="0044751F" w:rsidRDefault="001C4320" w:rsidP="00562B37">
      <w:pPr>
        <w:pStyle w:val="NoSpacing"/>
      </w:pPr>
    </w:p>
    <w:p w14:paraId="5A6C38B1" w14:textId="77777777" w:rsidR="001C4320" w:rsidRPr="0044751F" w:rsidRDefault="001C4320" w:rsidP="00CC48A0">
      <w:r w:rsidRPr="0044751F">
        <w:t>I’ve always found myself adept at learning software and business IT structures. Working in small RTOs (Registered Training Organisations) gave me opportunity to learn about many areas of IT business structures, such as server administration, security and document management systems. Along with this I’ve worked with a number of student management systems (SMS) and Learning Management Systems (LMS) and have a lot of experience with data analysis and reporting, and I enjoy being able to use data to discover insight into a business. I’ve also always loved video games, and would love to one day be able to contribute to software or game development.</w:t>
      </w:r>
    </w:p>
    <w:p w14:paraId="7C23F7EE" w14:textId="4D9394E4" w:rsidR="001C4320" w:rsidRPr="0044751F" w:rsidRDefault="001C4320" w:rsidP="00CC48A0">
      <w:r w:rsidRPr="0044751F">
        <w:t xml:space="preserve">I believe my strengths are being a team player, data analysis and document formatting. I also have a </w:t>
      </w:r>
      <w:r w:rsidR="00562B37" w:rsidRPr="0044751F">
        <w:t>beginner’s</w:t>
      </w:r>
      <w:r w:rsidRPr="0044751F">
        <w:t xml:space="preserve"> level of programming knowledge in Java through completing Intro to Programming and Programming 1. I am extremely interested in further developing my programming skills through learning a game engine, and increasing my overall programming knowledge.</w:t>
      </w:r>
    </w:p>
    <w:p w14:paraId="0171B610" w14:textId="2AA4611D" w:rsidR="001C4320" w:rsidRPr="0044751F" w:rsidRDefault="001C4320" w:rsidP="00CC48A0">
      <w:r w:rsidRPr="0044751F">
        <w:t>The main challenge for myself in this project is that I’ve never done any game development before, except for developing game concepts, and some basic java applications. So</w:t>
      </w:r>
      <w:r w:rsidR="00851FAD">
        <w:t>,</w:t>
      </w:r>
      <w:r w:rsidRPr="0044751F">
        <w:t xml:space="preserve"> learning what actually goes into making a basic game with code, graphics and sound will be entirely new for me.</w:t>
      </w:r>
    </w:p>
    <w:p w14:paraId="4D88CA47" w14:textId="0A2423C3" w:rsidR="001C4320" w:rsidRPr="0044751F" w:rsidRDefault="001C4320" w:rsidP="00CC48A0">
      <w:r w:rsidRPr="0044751F">
        <w:t>I would like to help develop the logical sequencing of the game, and have input into the various systems that work in the background. I want to ensure the various game play loops are logical, and fun. I also think I could assist in formatting work documents for our assignment reports.</w:t>
      </w:r>
    </w:p>
    <w:p w14:paraId="03BE3047" w14:textId="026E65F7" w:rsidR="00A81E10" w:rsidRDefault="00A81E10">
      <w:pPr>
        <w:spacing w:after="200"/>
        <w:rPr>
          <w:rFonts w:cstheme="minorBidi"/>
          <w:szCs w:val="21"/>
        </w:rPr>
      </w:pPr>
      <w:r>
        <w:br w:type="page"/>
      </w:r>
    </w:p>
    <w:p w14:paraId="324F4E10" w14:textId="46795A9A" w:rsidR="001C4320" w:rsidRPr="0044751F" w:rsidRDefault="001C4320" w:rsidP="00CC48A0">
      <w:pPr>
        <w:pStyle w:val="Heading2"/>
      </w:pPr>
      <w:bookmarkStart w:id="6" w:name="_Toc20085482"/>
      <w:r w:rsidRPr="0044751F">
        <w:lastRenderedPageBreak/>
        <w:t>Demonstratable Outcomes</w:t>
      </w:r>
      <w:bookmarkEnd w:id="6"/>
    </w:p>
    <w:p w14:paraId="39151D39" w14:textId="299D301D" w:rsidR="001C4320" w:rsidRPr="00844DB3" w:rsidRDefault="001C4320" w:rsidP="00844DB3">
      <w:pPr>
        <w:pStyle w:val="Heading3"/>
      </w:pPr>
      <w:bookmarkStart w:id="7" w:name="_Toc20085483"/>
      <w:r w:rsidRPr="00844DB3">
        <w:t>Minimal Viable Features</w:t>
      </w:r>
      <w:bookmarkEnd w:id="7"/>
    </w:p>
    <w:p w14:paraId="7C6325C5" w14:textId="77777777" w:rsidR="00BA743C" w:rsidRPr="00BA743C" w:rsidRDefault="00BA743C" w:rsidP="00844DB3">
      <w:pPr>
        <w:pStyle w:val="NoSpacing"/>
      </w:pPr>
    </w:p>
    <w:tbl>
      <w:tblPr>
        <w:tblStyle w:val="TableGrid"/>
        <w:tblW w:w="0" w:type="auto"/>
        <w:tblLook w:val="0680" w:firstRow="0" w:lastRow="0" w:firstColumn="1" w:lastColumn="0" w:noHBand="1" w:noVBand="1"/>
      </w:tblPr>
      <w:tblGrid>
        <w:gridCol w:w="2122"/>
        <w:gridCol w:w="6894"/>
      </w:tblGrid>
      <w:tr w:rsidR="001E3AEF" w14:paraId="1B054A62" w14:textId="77777777" w:rsidTr="00A81E10">
        <w:trPr>
          <w:cantSplit/>
        </w:trPr>
        <w:tc>
          <w:tcPr>
            <w:tcW w:w="2122" w:type="dxa"/>
            <w:vMerge w:val="restart"/>
            <w:shd w:val="clear" w:color="auto" w:fill="1F3864" w:themeFill="accent1" w:themeFillShade="80"/>
            <w:vAlign w:val="center"/>
          </w:tcPr>
          <w:p w14:paraId="688E5829" w14:textId="51AECEDB" w:rsidR="001E3AEF" w:rsidRPr="00AB7A85" w:rsidRDefault="001E3AEF" w:rsidP="00AB7A85">
            <w:pPr>
              <w:spacing w:before="160" w:after="160"/>
              <w:rPr>
                <w:b/>
                <w:bCs/>
              </w:rPr>
            </w:pPr>
            <w:r w:rsidRPr="00AB7A85">
              <w:rPr>
                <w:b/>
                <w:bCs/>
              </w:rPr>
              <w:t>Graphics for one room</w:t>
            </w:r>
          </w:p>
        </w:tc>
        <w:tc>
          <w:tcPr>
            <w:tcW w:w="6894" w:type="dxa"/>
            <w:tcBorders>
              <w:bottom w:val="nil"/>
            </w:tcBorders>
          </w:tcPr>
          <w:p w14:paraId="7EC7C91D" w14:textId="6B52348B" w:rsidR="001E3AEF" w:rsidRPr="00A81E10" w:rsidRDefault="001E3AEF" w:rsidP="00AB7A85">
            <w:pPr>
              <w:spacing w:before="160" w:after="160"/>
              <w:rPr>
                <w:i/>
                <w:iCs/>
              </w:rPr>
            </w:pPr>
            <w:r w:rsidRPr="00A81E10">
              <w:rPr>
                <w:i/>
                <w:iCs/>
              </w:rPr>
              <w:t>Description</w:t>
            </w:r>
          </w:p>
          <w:p w14:paraId="37D900ED" w14:textId="63986E9E" w:rsidR="001E3AEF" w:rsidRPr="00A81E10" w:rsidRDefault="00E75255" w:rsidP="00AB7A85">
            <w:pPr>
              <w:spacing w:before="160" w:after="160"/>
            </w:pPr>
            <w:r w:rsidRPr="00A81E10">
              <w:t>The main game screen will have enough graphics to represent one room on a space ship.  This will serve as the main location where the game will take place.</w:t>
            </w:r>
          </w:p>
        </w:tc>
      </w:tr>
      <w:tr w:rsidR="001E3AEF" w14:paraId="5EADCC5D" w14:textId="77777777" w:rsidTr="00A81E10">
        <w:trPr>
          <w:cantSplit/>
        </w:trPr>
        <w:tc>
          <w:tcPr>
            <w:tcW w:w="2122" w:type="dxa"/>
            <w:vMerge/>
            <w:shd w:val="clear" w:color="auto" w:fill="1F3864" w:themeFill="accent1" w:themeFillShade="80"/>
            <w:vAlign w:val="center"/>
          </w:tcPr>
          <w:p w14:paraId="3503539D" w14:textId="77777777" w:rsidR="001E3AEF" w:rsidRPr="00AB7A85" w:rsidRDefault="001E3AEF" w:rsidP="00AB7A85">
            <w:pPr>
              <w:spacing w:before="160" w:after="160"/>
              <w:rPr>
                <w:b/>
                <w:bCs/>
              </w:rPr>
            </w:pPr>
          </w:p>
        </w:tc>
        <w:tc>
          <w:tcPr>
            <w:tcW w:w="6894" w:type="dxa"/>
            <w:tcBorders>
              <w:top w:val="nil"/>
              <w:bottom w:val="single" w:sz="4" w:space="0" w:color="auto"/>
            </w:tcBorders>
          </w:tcPr>
          <w:p w14:paraId="02D6A3DC" w14:textId="665E02CE" w:rsidR="001E3AEF" w:rsidRPr="00A81E10" w:rsidRDefault="001E3AEF" w:rsidP="00AB7A85">
            <w:pPr>
              <w:spacing w:before="160" w:after="160"/>
              <w:rPr>
                <w:i/>
                <w:iCs/>
              </w:rPr>
            </w:pPr>
            <w:r w:rsidRPr="00A81E10">
              <w:rPr>
                <w:i/>
                <w:iCs/>
              </w:rPr>
              <w:t>Validation Testing</w:t>
            </w:r>
          </w:p>
          <w:p w14:paraId="586C6D49" w14:textId="5A6073EF" w:rsidR="00262CB4" w:rsidRPr="00A81E10" w:rsidRDefault="00262CB4" w:rsidP="00262CB4">
            <w:pPr>
              <w:spacing w:before="160" w:after="160"/>
            </w:pPr>
            <w:r w:rsidRPr="00A81E10">
              <w:rPr>
                <w:u w:val="single"/>
              </w:rPr>
              <w:t>Success</w:t>
            </w:r>
            <w:r w:rsidRPr="00A81E10">
              <w:t>: After starting or loading a new game, or exiting mini-games, dialogue puzzles, or the title screen, graphics for the room will display on the screen.</w:t>
            </w:r>
          </w:p>
          <w:p w14:paraId="5BAB88D9" w14:textId="544C0874" w:rsidR="001E3AEF" w:rsidRPr="00A81E10" w:rsidRDefault="00262CB4" w:rsidP="00262CB4">
            <w:pPr>
              <w:spacing w:before="160" w:after="160"/>
            </w:pPr>
            <w:r w:rsidRPr="00A81E10">
              <w:rPr>
                <w:u w:val="single"/>
              </w:rPr>
              <w:t>Failure</w:t>
            </w:r>
            <w:r w:rsidRPr="00A81E10">
              <w:t>: After starting or loading a new game, or exiting mini-games, dialogue puzzles, or the title screen, graphics for the room are not displayed on the screen.</w:t>
            </w:r>
            <w:r w:rsidR="00E75255" w:rsidRPr="00A81E10">
              <w:t xml:space="preserve"> </w:t>
            </w:r>
          </w:p>
        </w:tc>
      </w:tr>
      <w:tr w:rsidR="001E3AEF" w14:paraId="3D344C5F" w14:textId="77777777" w:rsidTr="00A81E10">
        <w:trPr>
          <w:cantSplit/>
        </w:trPr>
        <w:tc>
          <w:tcPr>
            <w:tcW w:w="2122" w:type="dxa"/>
            <w:vMerge w:val="restart"/>
            <w:shd w:val="clear" w:color="auto" w:fill="1F3864" w:themeFill="accent1" w:themeFillShade="80"/>
            <w:vAlign w:val="center"/>
          </w:tcPr>
          <w:p w14:paraId="4C85FC54" w14:textId="2FCCAEFE" w:rsidR="001E3AEF" w:rsidRPr="00AB7A85" w:rsidRDefault="001E3AEF" w:rsidP="00AB7A85">
            <w:pPr>
              <w:spacing w:before="160" w:after="160"/>
              <w:rPr>
                <w:b/>
                <w:bCs/>
              </w:rPr>
            </w:pPr>
            <w:r w:rsidRPr="00AB7A85">
              <w:rPr>
                <w:b/>
                <w:bCs/>
              </w:rPr>
              <w:t>One Dialogue Puzzle</w:t>
            </w:r>
          </w:p>
        </w:tc>
        <w:tc>
          <w:tcPr>
            <w:tcW w:w="6894" w:type="dxa"/>
            <w:tcBorders>
              <w:bottom w:val="nil"/>
            </w:tcBorders>
          </w:tcPr>
          <w:p w14:paraId="58067A46" w14:textId="1596604E" w:rsidR="001E3AEF" w:rsidRPr="00AB0493" w:rsidRDefault="001E3AEF" w:rsidP="00AB7A85">
            <w:pPr>
              <w:spacing w:before="160" w:after="160"/>
              <w:rPr>
                <w:i/>
                <w:iCs/>
              </w:rPr>
            </w:pPr>
            <w:r w:rsidRPr="00AB0493">
              <w:rPr>
                <w:i/>
                <w:iCs/>
              </w:rPr>
              <w:t>Description</w:t>
            </w:r>
          </w:p>
          <w:p w14:paraId="4B2DF59C" w14:textId="177FE129" w:rsidR="001E3AEF" w:rsidRDefault="00E75255" w:rsidP="00AB7A85">
            <w:pPr>
              <w:spacing w:before="160" w:after="160"/>
            </w:pPr>
            <w:r>
              <w:t>A list of dialogue choices the player can choose to respond with when interacting with a</w:t>
            </w:r>
            <w:r w:rsidR="00A80741">
              <w:t>n</w:t>
            </w:r>
            <w:r>
              <w:t xml:space="preserve"> NPC.</w:t>
            </w:r>
            <w:r w:rsidR="00844DB3">
              <w:t xml:space="preserve">  Particular paths in the dialogue choices unlock different actions.</w:t>
            </w:r>
          </w:p>
        </w:tc>
      </w:tr>
      <w:tr w:rsidR="001E3AEF" w14:paraId="3407BD04" w14:textId="77777777" w:rsidTr="00A81E10">
        <w:trPr>
          <w:cantSplit/>
        </w:trPr>
        <w:tc>
          <w:tcPr>
            <w:tcW w:w="2122" w:type="dxa"/>
            <w:vMerge/>
            <w:shd w:val="clear" w:color="auto" w:fill="1F3864" w:themeFill="accent1" w:themeFillShade="80"/>
            <w:vAlign w:val="center"/>
          </w:tcPr>
          <w:p w14:paraId="7166F516" w14:textId="77777777" w:rsidR="001E3AEF" w:rsidRPr="00AB7A85" w:rsidRDefault="001E3AEF" w:rsidP="00AB7A85">
            <w:pPr>
              <w:spacing w:before="160" w:after="160"/>
              <w:rPr>
                <w:b/>
                <w:bCs/>
              </w:rPr>
            </w:pPr>
          </w:p>
        </w:tc>
        <w:tc>
          <w:tcPr>
            <w:tcW w:w="6894" w:type="dxa"/>
            <w:tcBorders>
              <w:top w:val="nil"/>
            </w:tcBorders>
          </w:tcPr>
          <w:p w14:paraId="0B8DB496" w14:textId="77777777" w:rsidR="001E3AEF" w:rsidRPr="00AB0493" w:rsidRDefault="001E3AEF" w:rsidP="00AB7A85">
            <w:pPr>
              <w:spacing w:before="160" w:after="160"/>
              <w:rPr>
                <w:i/>
                <w:iCs/>
              </w:rPr>
            </w:pPr>
            <w:r w:rsidRPr="00AB0493">
              <w:rPr>
                <w:i/>
                <w:iCs/>
              </w:rPr>
              <w:t>Validation Testing</w:t>
            </w:r>
          </w:p>
          <w:p w14:paraId="48CAB274" w14:textId="42CD4872" w:rsidR="00A80741" w:rsidRDefault="00A80741" w:rsidP="00A80741">
            <w:pPr>
              <w:spacing w:before="160" w:after="160"/>
            </w:pPr>
            <w:r w:rsidRPr="00A81E10">
              <w:rPr>
                <w:u w:val="single"/>
              </w:rPr>
              <w:t>Success:</w:t>
            </w:r>
            <w:r>
              <w:t xml:space="preserve"> After talking to an NPC, the top level of the dialogue tree is displayed.  After dialogue options are selected, the displayed text and options match the dialogue puzzle’ design specification.</w:t>
            </w:r>
          </w:p>
          <w:p w14:paraId="12835D24" w14:textId="3C9EA1F9" w:rsidR="00A80741" w:rsidRDefault="00A80741" w:rsidP="00A80741">
            <w:pPr>
              <w:spacing w:before="160" w:after="160"/>
            </w:pPr>
            <w:r w:rsidRPr="00A81E10">
              <w:rPr>
                <w:u w:val="single"/>
              </w:rPr>
              <w:t>Failure:</w:t>
            </w:r>
            <w:r>
              <w:t xml:space="preserve"> After talking to an NPC, the top level of the dialogue tree is not displayed; or after further dialogue options are selected, the displayed text or options do not match the dialogue puzzle design specification. </w:t>
            </w:r>
          </w:p>
          <w:p w14:paraId="15D55417" w14:textId="3C08A02A" w:rsidR="001E3AEF" w:rsidRDefault="001E3AEF" w:rsidP="00A80741">
            <w:pPr>
              <w:spacing w:before="160" w:after="160"/>
            </w:pPr>
          </w:p>
        </w:tc>
      </w:tr>
      <w:tr w:rsidR="001E3AEF" w14:paraId="1335833F" w14:textId="77777777" w:rsidTr="00C7206F">
        <w:trPr>
          <w:cantSplit/>
        </w:trPr>
        <w:tc>
          <w:tcPr>
            <w:tcW w:w="2122" w:type="dxa"/>
            <w:vMerge w:val="restart"/>
            <w:shd w:val="clear" w:color="auto" w:fill="1F3864" w:themeFill="accent1" w:themeFillShade="80"/>
            <w:vAlign w:val="center"/>
          </w:tcPr>
          <w:p w14:paraId="19E128AC" w14:textId="5498E36D" w:rsidR="001E3AEF" w:rsidRPr="00AB7A85" w:rsidRDefault="001E3AEF" w:rsidP="00AB7A85">
            <w:pPr>
              <w:spacing w:before="160" w:after="160"/>
              <w:rPr>
                <w:b/>
                <w:bCs/>
              </w:rPr>
            </w:pPr>
            <w:r w:rsidRPr="00AB7A85">
              <w:rPr>
                <w:b/>
                <w:bCs/>
              </w:rPr>
              <w:t>One console mini-game puzzle</w:t>
            </w:r>
          </w:p>
        </w:tc>
        <w:tc>
          <w:tcPr>
            <w:tcW w:w="6894" w:type="dxa"/>
          </w:tcPr>
          <w:p w14:paraId="46D1D2A7" w14:textId="2C1C6D20" w:rsidR="001E3AEF" w:rsidRPr="00844DB3" w:rsidRDefault="001E3AEF" w:rsidP="00AB7A85">
            <w:pPr>
              <w:spacing w:before="160" w:after="160"/>
              <w:rPr>
                <w:i/>
                <w:iCs/>
              </w:rPr>
            </w:pPr>
            <w:r w:rsidRPr="00844DB3">
              <w:rPr>
                <w:i/>
                <w:iCs/>
              </w:rPr>
              <w:t>Description</w:t>
            </w:r>
          </w:p>
          <w:p w14:paraId="6DE2070E" w14:textId="31F54F23" w:rsidR="001E3AEF" w:rsidRDefault="007D5CFF" w:rsidP="00C7206F">
            <w:pPr>
              <w:spacing w:before="160" w:after="160"/>
            </w:pPr>
            <w:r>
              <w:t>The player must interact with the console to advance the plot/storyline, for example pressing buttons or levers to open a door.  During the game the player will need to solve a console puzzle to change the language settings from Russian to English.</w:t>
            </w:r>
          </w:p>
        </w:tc>
      </w:tr>
      <w:tr w:rsidR="001E3AEF" w14:paraId="23B635D1" w14:textId="77777777" w:rsidTr="00A81E10">
        <w:trPr>
          <w:cantSplit/>
        </w:trPr>
        <w:tc>
          <w:tcPr>
            <w:tcW w:w="2122" w:type="dxa"/>
            <w:vMerge/>
            <w:shd w:val="clear" w:color="auto" w:fill="1F3864" w:themeFill="accent1" w:themeFillShade="80"/>
            <w:vAlign w:val="center"/>
          </w:tcPr>
          <w:p w14:paraId="4BC42CB9" w14:textId="77777777" w:rsidR="001E3AEF" w:rsidRPr="00AB7A85" w:rsidRDefault="001E3AEF" w:rsidP="00AB7A85">
            <w:pPr>
              <w:spacing w:before="160" w:after="160"/>
              <w:rPr>
                <w:b/>
                <w:bCs/>
              </w:rPr>
            </w:pPr>
          </w:p>
        </w:tc>
        <w:tc>
          <w:tcPr>
            <w:tcW w:w="6894" w:type="dxa"/>
            <w:tcBorders>
              <w:bottom w:val="single" w:sz="4" w:space="0" w:color="auto"/>
            </w:tcBorders>
          </w:tcPr>
          <w:p w14:paraId="7A8B1D77" w14:textId="77777777" w:rsidR="001E3AEF" w:rsidRDefault="001E3AEF" w:rsidP="00AB7A85">
            <w:pPr>
              <w:spacing w:before="160" w:after="160"/>
              <w:rPr>
                <w:i/>
                <w:iCs/>
              </w:rPr>
            </w:pPr>
            <w:r w:rsidRPr="00844DB3">
              <w:rPr>
                <w:i/>
                <w:iCs/>
              </w:rPr>
              <w:t>Validation Testing</w:t>
            </w:r>
          </w:p>
          <w:p w14:paraId="4D012495" w14:textId="77777777" w:rsidR="00433F4E" w:rsidRPr="00A81E10" w:rsidRDefault="007D5CFF" w:rsidP="00AB7A85">
            <w:pPr>
              <w:spacing w:before="160" w:after="160"/>
              <w:rPr>
                <w:iCs/>
                <w:u w:val="single"/>
              </w:rPr>
            </w:pPr>
            <w:r w:rsidRPr="00A81E10">
              <w:rPr>
                <w:iCs/>
                <w:u w:val="single"/>
              </w:rPr>
              <w:t xml:space="preserve">Success: </w:t>
            </w:r>
          </w:p>
          <w:p w14:paraId="09EC56DA" w14:textId="4B30ABB9" w:rsidR="007D5CFF" w:rsidRPr="00C7206F" w:rsidRDefault="007D5CFF" w:rsidP="00AB7A85">
            <w:pPr>
              <w:spacing w:before="160" w:after="160"/>
              <w:rPr>
                <w:iCs/>
              </w:rPr>
            </w:pPr>
            <w:r>
              <w:rPr>
                <w:iCs/>
              </w:rPr>
              <w:t>After the player triggers the console puzzle, they interact with the console in the sequence described by the console puzzle design specification.  Once they have done that the player will be returned to the room one graphics and the story line will be advanced.</w:t>
            </w:r>
          </w:p>
          <w:p w14:paraId="0A445D40" w14:textId="7BBA0EA1" w:rsidR="007D5CFF" w:rsidRPr="00A81E10" w:rsidRDefault="007D5CFF" w:rsidP="00AB7A85">
            <w:pPr>
              <w:spacing w:before="160" w:after="160"/>
              <w:rPr>
                <w:iCs/>
                <w:u w:val="single"/>
              </w:rPr>
            </w:pPr>
            <w:r w:rsidRPr="00A81E10">
              <w:rPr>
                <w:iCs/>
                <w:u w:val="single"/>
              </w:rPr>
              <w:t>Failure:</w:t>
            </w:r>
          </w:p>
          <w:p w14:paraId="0D5A061E" w14:textId="0A787BC3" w:rsidR="00433F4E" w:rsidRDefault="00433F4E" w:rsidP="00433F4E">
            <w:pPr>
              <w:spacing w:before="160" w:after="160"/>
              <w:rPr>
                <w:iCs/>
              </w:rPr>
            </w:pPr>
            <w:r>
              <w:rPr>
                <w:iCs/>
              </w:rPr>
              <w:t xml:space="preserve">After the player triggers the console puzzle, they interact with the console in the sequence described by the console puzzle design specification.  Once they have done </w:t>
            </w:r>
            <w:proofErr w:type="gramStart"/>
            <w:r>
              <w:rPr>
                <w:iCs/>
              </w:rPr>
              <w:t>that</w:t>
            </w:r>
            <w:proofErr w:type="gramEnd"/>
            <w:r>
              <w:rPr>
                <w:iCs/>
              </w:rPr>
              <w:t xml:space="preserve"> they are not returned to the room one graphics, or the story line is not advanced.</w:t>
            </w:r>
          </w:p>
          <w:p w14:paraId="3FF48C46" w14:textId="182F828E" w:rsidR="001E3AEF" w:rsidRDefault="00433F4E" w:rsidP="009F5EAF">
            <w:pPr>
              <w:spacing w:before="160" w:after="160"/>
            </w:pPr>
            <w:r>
              <w:rPr>
                <w:iCs/>
              </w:rPr>
              <w:t>After the player triggers the console puzzle, they interact with the console in a sequence not described by the console puzzle design specification and are returned to the room one graphics, and/or the story line is advanced.</w:t>
            </w:r>
          </w:p>
        </w:tc>
      </w:tr>
      <w:tr w:rsidR="001E3AEF" w14:paraId="362AFAB4" w14:textId="77777777" w:rsidTr="00A81E10">
        <w:trPr>
          <w:cantSplit/>
        </w:trPr>
        <w:tc>
          <w:tcPr>
            <w:tcW w:w="2122" w:type="dxa"/>
            <w:vMerge w:val="restart"/>
            <w:shd w:val="clear" w:color="auto" w:fill="1F3864" w:themeFill="accent1" w:themeFillShade="80"/>
            <w:vAlign w:val="center"/>
          </w:tcPr>
          <w:p w14:paraId="4ECBCAD7" w14:textId="2DD422E9" w:rsidR="001E3AEF" w:rsidRPr="00AB7A85" w:rsidRDefault="001E3AEF" w:rsidP="00AB7A85">
            <w:pPr>
              <w:spacing w:before="160" w:after="160"/>
              <w:rPr>
                <w:b/>
                <w:bCs/>
              </w:rPr>
            </w:pPr>
            <w:r w:rsidRPr="00AB7A85">
              <w:rPr>
                <w:b/>
                <w:bCs/>
              </w:rPr>
              <w:t>A story with one character, one branched path, two endings</w:t>
            </w:r>
          </w:p>
        </w:tc>
        <w:tc>
          <w:tcPr>
            <w:tcW w:w="6894" w:type="dxa"/>
            <w:tcBorders>
              <w:bottom w:val="nil"/>
            </w:tcBorders>
          </w:tcPr>
          <w:p w14:paraId="76350267" w14:textId="3F144E75" w:rsidR="001E3AEF" w:rsidRPr="00844DB3" w:rsidRDefault="001E3AEF" w:rsidP="00AB7A85">
            <w:pPr>
              <w:spacing w:before="160" w:after="160"/>
              <w:rPr>
                <w:i/>
                <w:iCs/>
              </w:rPr>
            </w:pPr>
            <w:r w:rsidRPr="00844DB3">
              <w:rPr>
                <w:i/>
                <w:iCs/>
              </w:rPr>
              <w:t>Description</w:t>
            </w:r>
          </w:p>
          <w:p w14:paraId="7B318793" w14:textId="7B161339" w:rsidR="001E3AEF" w:rsidRDefault="00844DB3" w:rsidP="009F5EAF">
            <w:pPr>
              <w:spacing w:before="160" w:after="160"/>
            </w:pPr>
            <w:r>
              <w:t xml:space="preserve">The game </w:t>
            </w:r>
            <w:r w:rsidR="009F5EAF">
              <w:t xml:space="preserve">will </w:t>
            </w:r>
            <w:r>
              <w:t xml:space="preserve">tell a story based around the game description and outline the characters and aims of the player character.  </w:t>
            </w:r>
            <w:r w:rsidR="009F5EAF">
              <w:t xml:space="preserve">The story will include anchors and context for the dialogue puzzle.  </w:t>
            </w:r>
            <w:r>
              <w:t xml:space="preserve">The story </w:t>
            </w:r>
            <w:r w:rsidR="009F5EAF">
              <w:t xml:space="preserve">will include </w:t>
            </w:r>
            <w:r>
              <w:t>two possible endings based on choices the player makes while playing.</w:t>
            </w:r>
          </w:p>
        </w:tc>
      </w:tr>
      <w:tr w:rsidR="001E3AEF" w14:paraId="4C0A9A4A" w14:textId="77777777" w:rsidTr="00A81E10">
        <w:trPr>
          <w:cantSplit/>
        </w:trPr>
        <w:tc>
          <w:tcPr>
            <w:tcW w:w="2122" w:type="dxa"/>
            <w:vMerge/>
            <w:shd w:val="clear" w:color="auto" w:fill="1F3864" w:themeFill="accent1" w:themeFillShade="80"/>
            <w:vAlign w:val="center"/>
          </w:tcPr>
          <w:p w14:paraId="67026983" w14:textId="77777777" w:rsidR="001E3AEF" w:rsidRPr="00AB7A85" w:rsidRDefault="001E3AEF" w:rsidP="00AB7A85">
            <w:pPr>
              <w:spacing w:before="160" w:after="160"/>
              <w:rPr>
                <w:b/>
                <w:bCs/>
              </w:rPr>
            </w:pPr>
          </w:p>
        </w:tc>
        <w:tc>
          <w:tcPr>
            <w:tcW w:w="6894" w:type="dxa"/>
            <w:tcBorders>
              <w:top w:val="nil"/>
              <w:bottom w:val="single" w:sz="4" w:space="0" w:color="auto"/>
            </w:tcBorders>
          </w:tcPr>
          <w:p w14:paraId="6AAA11A4" w14:textId="42ACE909" w:rsidR="001E3AEF" w:rsidRPr="00844DB3" w:rsidRDefault="001E3AEF" w:rsidP="00AB7A85">
            <w:pPr>
              <w:spacing w:before="160" w:after="160"/>
              <w:rPr>
                <w:i/>
                <w:iCs/>
              </w:rPr>
            </w:pPr>
            <w:r w:rsidRPr="00844DB3">
              <w:rPr>
                <w:i/>
                <w:iCs/>
              </w:rPr>
              <w:t>Validation Testing</w:t>
            </w:r>
          </w:p>
          <w:p w14:paraId="5E18A9C0" w14:textId="77777777" w:rsidR="009F5EAF" w:rsidRPr="00A81E10" w:rsidRDefault="009F5EAF" w:rsidP="00AB7A85">
            <w:pPr>
              <w:spacing w:before="160" w:after="160"/>
              <w:rPr>
                <w:u w:val="single"/>
              </w:rPr>
            </w:pPr>
            <w:r w:rsidRPr="00A81E10">
              <w:rPr>
                <w:u w:val="single"/>
              </w:rPr>
              <w:t>Success:</w:t>
            </w:r>
          </w:p>
          <w:p w14:paraId="28353557" w14:textId="49EE69EE" w:rsidR="009F5EAF" w:rsidRDefault="00233467" w:rsidP="00F65F05">
            <w:pPr>
              <w:pStyle w:val="ListParagraph"/>
              <w:numPr>
                <w:ilvl w:val="0"/>
                <w:numId w:val="25"/>
              </w:numPr>
              <w:spacing w:before="160" w:after="160"/>
            </w:pPr>
            <w:r>
              <w:t xml:space="preserve">Gameplay </w:t>
            </w:r>
            <w:r w:rsidR="009F5EAF">
              <w:t>includes two NPC’s and the Ship’s AI.</w:t>
            </w:r>
          </w:p>
          <w:p w14:paraId="0722E6A2" w14:textId="3EFB6351" w:rsidR="00433F4E" w:rsidRDefault="00433F4E" w:rsidP="00F65F05">
            <w:pPr>
              <w:pStyle w:val="ListParagraph"/>
              <w:numPr>
                <w:ilvl w:val="0"/>
                <w:numId w:val="25"/>
              </w:numPr>
              <w:spacing w:before="160" w:after="160"/>
            </w:pPr>
            <w:r>
              <w:t>Gameplay includes graphics.</w:t>
            </w:r>
          </w:p>
          <w:p w14:paraId="4D1DF936" w14:textId="1C50CE50" w:rsidR="00433F4E" w:rsidRDefault="00433F4E" w:rsidP="00F65F05">
            <w:pPr>
              <w:pStyle w:val="ListParagraph"/>
              <w:numPr>
                <w:ilvl w:val="0"/>
                <w:numId w:val="25"/>
              </w:numPr>
              <w:spacing w:before="160" w:after="160"/>
            </w:pPr>
            <w:r>
              <w:t>Gameplay includes expositional dialogue.</w:t>
            </w:r>
          </w:p>
          <w:p w14:paraId="5F030E01" w14:textId="169CB98B" w:rsidR="009F5EAF" w:rsidRDefault="00233467" w:rsidP="00F65F05">
            <w:pPr>
              <w:pStyle w:val="ListParagraph"/>
              <w:numPr>
                <w:ilvl w:val="0"/>
                <w:numId w:val="25"/>
              </w:numPr>
              <w:spacing w:before="160" w:after="160"/>
            </w:pPr>
            <w:r>
              <w:t xml:space="preserve">Gameplay </w:t>
            </w:r>
            <w:r w:rsidR="009F5EAF">
              <w:t xml:space="preserve">includes </w:t>
            </w:r>
            <w:r>
              <w:t xml:space="preserve">a </w:t>
            </w:r>
            <w:r w:rsidR="009F5EAF">
              <w:t>dialogue puzzle.</w:t>
            </w:r>
          </w:p>
          <w:p w14:paraId="772D0669" w14:textId="4D9FF937" w:rsidR="009F5EAF" w:rsidRDefault="00233467" w:rsidP="00F65F05">
            <w:pPr>
              <w:pStyle w:val="ListParagraph"/>
              <w:numPr>
                <w:ilvl w:val="0"/>
                <w:numId w:val="25"/>
              </w:numPr>
              <w:spacing w:before="160" w:after="160"/>
            </w:pPr>
            <w:r>
              <w:t xml:space="preserve">Gameplay </w:t>
            </w:r>
            <w:r w:rsidR="009F5EAF">
              <w:t xml:space="preserve">includes a branched path </w:t>
            </w:r>
            <w:r>
              <w:t xml:space="preserve">that leads to </w:t>
            </w:r>
            <w:r w:rsidR="009F5EAF">
              <w:t xml:space="preserve">two </w:t>
            </w:r>
            <w:r>
              <w:t xml:space="preserve">different </w:t>
            </w:r>
            <w:r w:rsidR="009F5EAF">
              <w:t>endings.</w:t>
            </w:r>
          </w:p>
          <w:p w14:paraId="66C7DA70" w14:textId="3BF43814" w:rsidR="009F5EAF" w:rsidRPr="00A81E10" w:rsidRDefault="009F5EAF" w:rsidP="00AB7A85">
            <w:pPr>
              <w:spacing w:before="160" w:after="160"/>
              <w:rPr>
                <w:u w:val="single"/>
              </w:rPr>
            </w:pPr>
            <w:r w:rsidRPr="00A81E10">
              <w:rPr>
                <w:u w:val="single"/>
              </w:rPr>
              <w:t>Failure:</w:t>
            </w:r>
          </w:p>
          <w:p w14:paraId="231835E7" w14:textId="6600C277" w:rsidR="009F5EAF" w:rsidRDefault="00233467" w:rsidP="00F65F05">
            <w:pPr>
              <w:pStyle w:val="ListParagraph"/>
              <w:numPr>
                <w:ilvl w:val="0"/>
                <w:numId w:val="26"/>
              </w:numPr>
              <w:spacing w:before="160" w:after="160"/>
            </w:pPr>
            <w:r>
              <w:t xml:space="preserve">Gameplay </w:t>
            </w:r>
            <w:r w:rsidR="009F5EAF">
              <w:t>includes one or less NPC’s, or does not include the Ship’s AI.</w:t>
            </w:r>
          </w:p>
          <w:p w14:paraId="63079C91" w14:textId="6B07D630" w:rsidR="00433F4E" w:rsidRDefault="00433F4E" w:rsidP="00F65F05">
            <w:pPr>
              <w:pStyle w:val="ListParagraph"/>
              <w:numPr>
                <w:ilvl w:val="0"/>
                <w:numId w:val="26"/>
              </w:numPr>
              <w:spacing w:before="160" w:after="160"/>
            </w:pPr>
            <w:r>
              <w:t>Gameplay does not include graphics.</w:t>
            </w:r>
          </w:p>
          <w:p w14:paraId="26B0E407" w14:textId="1266AB97" w:rsidR="00433F4E" w:rsidRDefault="00433F4E" w:rsidP="00F65F05">
            <w:pPr>
              <w:pStyle w:val="ListParagraph"/>
              <w:numPr>
                <w:ilvl w:val="0"/>
                <w:numId w:val="26"/>
              </w:numPr>
              <w:spacing w:before="160" w:after="160"/>
            </w:pPr>
            <w:r>
              <w:t>Gameplay does not include expositional dialogue.</w:t>
            </w:r>
          </w:p>
          <w:p w14:paraId="7FAF8CDC" w14:textId="7EACF07D" w:rsidR="00233467" w:rsidRDefault="00233467" w:rsidP="00F65F05">
            <w:pPr>
              <w:pStyle w:val="ListParagraph"/>
              <w:numPr>
                <w:ilvl w:val="0"/>
                <w:numId w:val="26"/>
              </w:numPr>
              <w:spacing w:before="160" w:after="160"/>
            </w:pPr>
            <w:r>
              <w:t>Gameplay does not include a dialogue puzzle.</w:t>
            </w:r>
          </w:p>
          <w:p w14:paraId="6296BE2C" w14:textId="18EC79EE" w:rsidR="001E3AEF" w:rsidRDefault="00233467" w:rsidP="00F65F05">
            <w:pPr>
              <w:pStyle w:val="ListParagraph"/>
              <w:numPr>
                <w:ilvl w:val="0"/>
                <w:numId w:val="26"/>
              </w:numPr>
              <w:spacing w:before="160" w:after="160"/>
            </w:pPr>
            <w:r>
              <w:t>Gameplay does not include a branched path, or the branched path leads to the same or no ending.</w:t>
            </w:r>
          </w:p>
        </w:tc>
      </w:tr>
      <w:tr w:rsidR="001E3AEF" w14:paraId="43547683" w14:textId="77777777" w:rsidTr="00A81E10">
        <w:trPr>
          <w:cantSplit/>
        </w:trPr>
        <w:tc>
          <w:tcPr>
            <w:tcW w:w="2122" w:type="dxa"/>
            <w:vMerge w:val="restart"/>
            <w:shd w:val="clear" w:color="auto" w:fill="1F3864" w:themeFill="accent1" w:themeFillShade="80"/>
            <w:vAlign w:val="center"/>
          </w:tcPr>
          <w:p w14:paraId="6CF36CB5" w14:textId="6B28AC4B" w:rsidR="001E3AEF" w:rsidRPr="00AB7A85" w:rsidRDefault="001E3AEF" w:rsidP="00AB7A85">
            <w:pPr>
              <w:spacing w:before="160" w:after="160"/>
              <w:rPr>
                <w:b/>
                <w:bCs/>
              </w:rPr>
            </w:pPr>
            <w:r w:rsidRPr="00AB7A85">
              <w:rPr>
                <w:b/>
                <w:bCs/>
              </w:rPr>
              <w:lastRenderedPageBreak/>
              <w:t>Title screen with menu</w:t>
            </w:r>
          </w:p>
        </w:tc>
        <w:tc>
          <w:tcPr>
            <w:tcW w:w="6894" w:type="dxa"/>
            <w:tcBorders>
              <w:bottom w:val="nil"/>
            </w:tcBorders>
          </w:tcPr>
          <w:p w14:paraId="0DBBEC77" w14:textId="77777777" w:rsidR="001E3AEF" w:rsidRPr="00844DB3" w:rsidRDefault="001E3AEF" w:rsidP="00AB7A85">
            <w:pPr>
              <w:spacing w:before="160" w:after="160"/>
              <w:rPr>
                <w:i/>
                <w:iCs/>
              </w:rPr>
            </w:pPr>
            <w:r w:rsidRPr="00844DB3">
              <w:rPr>
                <w:i/>
                <w:iCs/>
              </w:rPr>
              <w:t>Description</w:t>
            </w:r>
          </w:p>
          <w:p w14:paraId="519E5CA1" w14:textId="18DE03DC" w:rsidR="001E3AEF" w:rsidRDefault="00233467" w:rsidP="00233467">
            <w:pPr>
              <w:spacing w:before="160" w:after="160"/>
            </w:pPr>
            <w:r>
              <w:t xml:space="preserve">The </w:t>
            </w:r>
            <w:r w:rsidR="00844DB3">
              <w:t>Game open</w:t>
            </w:r>
            <w:r>
              <w:t>s</w:t>
            </w:r>
            <w:r w:rsidR="00844DB3">
              <w:t xml:space="preserve"> with a title screen and basic menu</w:t>
            </w:r>
            <w:r>
              <w:t xml:space="preserve"> containing </w:t>
            </w:r>
            <w:r w:rsidR="00844DB3">
              <w:t>options.</w:t>
            </w:r>
          </w:p>
        </w:tc>
      </w:tr>
      <w:tr w:rsidR="001E3AEF" w14:paraId="2504D490" w14:textId="77777777" w:rsidTr="00A81E10">
        <w:trPr>
          <w:cantSplit/>
        </w:trPr>
        <w:tc>
          <w:tcPr>
            <w:tcW w:w="2122" w:type="dxa"/>
            <w:vMerge/>
            <w:shd w:val="clear" w:color="auto" w:fill="1F3864" w:themeFill="accent1" w:themeFillShade="80"/>
            <w:vAlign w:val="center"/>
          </w:tcPr>
          <w:p w14:paraId="2664870A" w14:textId="77777777" w:rsidR="001E3AEF" w:rsidRPr="00AB7A85" w:rsidRDefault="001E3AEF" w:rsidP="00AB7A85">
            <w:pPr>
              <w:spacing w:before="160" w:after="160"/>
              <w:rPr>
                <w:b/>
                <w:bCs/>
              </w:rPr>
            </w:pPr>
          </w:p>
        </w:tc>
        <w:tc>
          <w:tcPr>
            <w:tcW w:w="6894" w:type="dxa"/>
            <w:tcBorders>
              <w:top w:val="nil"/>
            </w:tcBorders>
          </w:tcPr>
          <w:p w14:paraId="7D6B51AA" w14:textId="24094E01" w:rsidR="001E3AEF" w:rsidRPr="00844DB3" w:rsidRDefault="001E3AEF" w:rsidP="00AB7A85">
            <w:pPr>
              <w:spacing w:before="160" w:after="160"/>
              <w:rPr>
                <w:i/>
                <w:iCs/>
              </w:rPr>
            </w:pPr>
            <w:r w:rsidRPr="00844DB3">
              <w:rPr>
                <w:i/>
                <w:iCs/>
              </w:rPr>
              <w:t>Validation Testing</w:t>
            </w:r>
          </w:p>
          <w:p w14:paraId="5A5BC7A2" w14:textId="77777777" w:rsidR="00233467" w:rsidRPr="00A81E10" w:rsidRDefault="00233467" w:rsidP="00233467">
            <w:pPr>
              <w:spacing w:before="160" w:after="160"/>
              <w:rPr>
                <w:u w:val="single"/>
              </w:rPr>
            </w:pPr>
            <w:r w:rsidRPr="00A81E10">
              <w:rPr>
                <w:u w:val="single"/>
              </w:rPr>
              <w:t>Success:</w:t>
            </w:r>
          </w:p>
          <w:p w14:paraId="29DF3A22" w14:textId="77B6138B" w:rsidR="001E3AEF" w:rsidRDefault="00233467" w:rsidP="00233467">
            <w:pPr>
              <w:spacing w:before="160" w:after="160"/>
            </w:pPr>
            <w:r>
              <w:t>When the game program is executed, the</w:t>
            </w:r>
            <w:r w:rsidR="00433F4E">
              <w:t xml:space="preserve"> t</w:t>
            </w:r>
            <w:r w:rsidR="00844DB3">
              <w:t xml:space="preserve">itle screen </w:t>
            </w:r>
            <w:r>
              <w:t>and menu is displayed</w:t>
            </w:r>
            <w:r w:rsidR="00844DB3">
              <w:t xml:space="preserve">.  </w:t>
            </w:r>
            <w:r>
              <w:t xml:space="preserve">When the player selects </w:t>
            </w:r>
            <w:r w:rsidR="00844DB3">
              <w:t>Menu options</w:t>
            </w:r>
            <w:r>
              <w:t xml:space="preserve">, they correctly </w:t>
            </w:r>
            <w:r w:rsidR="00844DB3">
              <w:t xml:space="preserve">execute </w:t>
            </w:r>
            <w:r>
              <w:t xml:space="preserve">their </w:t>
            </w:r>
            <w:r w:rsidR="00844DB3">
              <w:t>function.</w:t>
            </w:r>
          </w:p>
          <w:p w14:paraId="44C8CBE0" w14:textId="77777777" w:rsidR="00233467" w:rsidRPr="00A81E10" w:rsidRDefault="00233467" w:rsidP="00233467">
            <w:pPr>
              <w:spacing w:before="160" w:after="160"/>
              <w:rPr>
                <w:u w:val="single"/>
              </w:rPr>
            </w:pPr>
            <w:r w:rsidRPr="00A81E10">
              <w:rPr>
                <w:u w:val="single"/>
              </w:rPr>
              <w:t>Failure:</w:t>
            </w:r>
          </w:p>
          <w:p w14:paraId="132693FC" w14:textId="77777777" w:rsidR="00233467" w:rsidRDefault="00233467" w:rsidP="00233467">
            <w:pPr>
              <w:spacing w:before="160" w:after="160"/>
            </w:pPr>
            <w:r>
              <w:t>When the game program is executed, the title screen and menu are not displayed.</w:t>
            </w:r>
          </w:p>
          <w:p w14:paraId="799D5CFA" w14:textId="4E65C1F5" w:rsidR="00233467" w:rsidRDefault="00233467" w:rsidP="00233467">
            <w:pPr>
              <w:spacing w:before="160" w:after="160"/>
            </w:pPr>
            <w:r>
              <w:t>When the player selects menu options, they do not correctly execute their function.</w:t>
            </w:r>
          </w:p>
        </w:tc>
      </w:tr>
    </w:tbl>
    <w:p w14:paraId="35589516" w14:textId="4A07DB06" w:rsidR="001E3AEF" w:rsidRDefault="001E3AEF" w:rsidP="00AB0493">
      <w:pPr>
        <w:pStyle w:val="NoSpacing"/>
      </w:pPr>
    </w:p>
    <w:p w14:paraId="6BB945CD" w14:textId="73882ABD" w:rsidR="00E314AD" w:rsidRDefault="00E314AD" w:rsidP="00844DB3">
      <w:pPr>
        <w:pStyle w:val="Heading3"/>
      </w:pPr>
      <w:bookmarkStart w:id="8" w:name="_Toc20085484"/>
      <w:r w:rsidRPr="0044751F">
        <w:t>Extended Features</w:t>
      </w:r>
      <w:bookmarkEnd w:id="8"/>
    </w:p>
    <w:p w14:paraId="6E35EDD3" w14:textId="1E1D6A35" w:rsidR="001E3AEF" w:rsidRDefault="001E3AEF" w:rsidP="00CC48A0">
      <w:r>
        <w:t>The Night Watch currently has 6 extended features:</w:t>
      </w:r>
    </w:p>
    <w:tbl>
      <w:tblPr>
        <w:tblStyle w:val="TableGrid"/>
        <w:tblW w:w="0" w:type="auto"/>
        <w:tblLook w:val="0680" w:firstRow="0" w:lastRow="0" w:firstColumn="1" w:lastColumn="0" w:noHBand="1" w:noVBand="1"/>
      </w:tblPr>
      <w:tblGrid>
        <w:gridCol w:w="2122"/>
        <w:gridCol w:w="6894"/>
      </w:tblGrid>
      <w:tr w:rsidR="00AB0493" w14:paraId="378D8E9D" w14:textId="77777777" w:rsidTr="00A81E10">
        <w:trPr>
          <w:cantSplit/>
        </w:trPr>
        <w:tc>
          <w:tcPr>
            <w:tcW w:w="2122" w:type="dxa"/>
            <w:vMerge w:val="restart"/>
            <w:shd w:val="clear" w:color="auto" w:fill="1F3864" w:themeFill="accent1" w:themeFillShade="80"/>
            <w:vAlign w:val="center"/>
          </w:tcPr>
          <w:p w14:paraId="68517515" w14:textId="7ED906D2" w:rsidR="00AB0493" w:rsidRPr="00AB7A85" w:rsidRDefault="00AB0493" w:rsidP="00262CB4">
            <w:pPr>
              <w:spacing w:before="160" w:after="160"/>
              <w:rPr>
                <w:b/>
                <w:bCs/>
              </w:rPr>
            </w:pPr>
            <w:r>
              <w:rPr>
                <w:b/>
                <w:bCs/>
              </w:rPr>
              <w:t>Sound &amp; Music</w:t>
            </w:r>
          </w:p>
        </w:tc>
        <w:tc>
          <w:tcPr>
            <w:tcW w:w="6894" w:type="dxa"/>
            <w:tcBorders>
              <w:bottom w:val="nil"/>
            </w:tcBorders>
          </w:tcPr>
          <w:p w14:paraId="1805A470" w14:textId="77777777" w:rsidR="00AB0493" w:rsidRPr="00844DB3" w:rsidRDefault="00AB0493" w:rsidP="00262CB4">
            <w:pPr>
              <w:spacing w:before="160" w:after="160"/>
              <w:rPr>
                <w:i/>
                <w:iCs/>
              </w:rPr>
            </w:pPr>
            <w:r w:rsidRPr="00844DB3">
              <w:rPr>
                <w:i/>
                <w:iCs/>
              </w:rPr>
              <w:t>Description</w:t>
            </w:r>
          </w:p>
          <w:p w14:paraId="2B820F31" w14:textId="28EB4417" w:rsidR="00AB0493" w:rsidRDefault="00AB0493" w:rsidP="00262CB4">
            <w:pPr>
              <w:spacing w:before="160" w:after="160"/>
            </w:pPr>
            <w:r w:rsidRPr="00AB0493">
              <w:t>This is another immersive feature for the player, giving another heuristic to the experience.  Music and sound effects to be played when inputs or actions occur in game.</w:t>
            </w:r>
          </w:p>
        </w:tc>
      </w:tr>
      <w:tr w:rsidR="00AB0493" w14:paraId="21FE5E41" w14:textId="77777777" w:rsidTr="00A81E10">
        <w:trPr>
          <w:cantSplit/>
        </w:trPr>
        <w:tc>
          <w:tcPr>
            <w:tcW w:w="2122" w:type="dxa"/>
            <w:vMerge/>
            <w:shd w:val="clear" w:color="auto" w:fill="1F3864" w:themeFill="accent1" w:themeFillShade="80"/>
            <w:vAlign w:val="center"/>
          </w:tcPr>
          <w:p w14:paraId="4CA4DF45" w14:textId="77777777" w:rsidR="00AB0493" w:rsidRPr="00AB7A85" w:rsidRDefault="00AB0493" w:rsidP="00262CB4">
            <w:pPr>
              <w:spacing w:before="160" w:after="160"/>
              <w:rPr>
                <w:b/>
                <w:bCs/>
              </w:rPr>
            </w:pPr>
          </w:p>
        </w:tc>
        <w:tc>
          <w:tcPr>
            <w:tcW w:w="6894" w:type="dxa"/>
            <w:tcBorders>
              <w:top w:val="nil"/>
              <w:bottom w:val="single" w:sz="4" w:space="0" w:color="auto"/>
            </w:tcBorders>
          </w:tcPr>
          <w:p w14:paraId="6C1649C8" w14:textId="77777777" w:rsidR="00AB0493" w:rsidRPr="00844DB3" w:rsidRDefault="00AB0493" w:rsidP="00262CB4">
            <w:pPr>
              <w:spacing w:before="160" w:after="160"/>
              <w:rPr>
                <w:i/>
                <w:iCs/>
              </w:rPr>
            </w:pPr>
            <w:r w:rsidRPr="00844DB3">
              <w:rPr>
                <w:i/>
                <w:iCs/>
              </w:rPr>
              <w:t>Validation Testing</w:t>
            </w:r>
          </w:p>
          <w:p w14:paraId="18B35370" w14:textId="6B36E252" w:rsidR="00AB0493" w:rsidRDefault="00233467" w:rsidP="00AB0493">
            <w:r w:rsidRPr="00A81E10">
              <w:rPr>
                <w:u w:val="single"/>
              </w:rPr>
              <w:t>Success:</w:t>
            </w:r>
            <w:r>
              <w:t xml:space="preserve"> S</w:t>
            </w:r>
            <w:r w:rsidR="00AB0493">
              <w:t xml:space="preserve">ound effects and/or music play </w:t>
            </w:r>
            <w:r>
              <w:t>at trigger points identified in the sound concept phase (</w:t>
            </w:r>
            <w:r w:rsidR="003B1D60">
              <w:t>week 8</w:t>
            </w:r>
            <w:r>
              <w:t>).</w:t>
            </w:r>
            <w:r w:rsidR="00AB0493">
              <w:t xml:space="preserve"> </w:t>
            </w:r>
          </w:p>
          <w:p w14:paraId="2E197731" w14:textId="29F11CC3" w:rsidR="00233467" w:rsidRDefault="00233467" w:rsidP="003B1D60">
            <w:pPr>
              <w:spacing w:before="160" w:after="160"/>
            </w:pPr>
            <w:r w:rsidRPr="00A81E10">
              <w:rPr>
                <w:u w:val="single"/>
              </w:rPr>
              <w:t>Failure:</w:t>
            </w:r>
            <w:r>
              <w:t xml:space="preserve"> Sound effects and/or music do not play at trigger points identified in the sound concept phase (</w:t>
            </w:r>
            <w:r w:rsidR="003B1D60">
              <w:t>week 8</w:t>
            </w:r>
            <w:r>
              <w:t>).</w:t>
            </w:r>
          </w:p>
        </w:tc>
      </w:tr>
      <w:tr w:rsidR="00AB0493" w14:paraId="15E44EFA" w14:textId="77777777" w:rsidTr="00A81E10">
        <w:trPr>
          <w:cantSplit/>
        </w:trPr>
        <w:tc>
          <w:tcPr>
            <w:tcW w:w="2122" w:type="dxa"/>
            <w:vMerge w:val="restart"/>
            <w:shd w:val="clear" w:color="auto" w:fill="1F3864" w:themeFill="accent1" w:themeFillShade="80"/>
            <w:vAlign w:val="center"/>
          </w:tcPr>
          <w:p w14:paraId="4FEB9312" w14:textId="43B0C4BB" w:rsidR="00AB0493" w:rsidRPr="00AB7A85" w:rsidRDefault="00AB0493" w:rsidP="00AB0493">
            <w:pPr>
              <w:spacing w:before="160" w:after="160"/>
              <w:rPr>
                <w:b/>
                <w:bCs/>
              </w:rPr>
            </w:pPr>
            <w:r w:rsidRPr="00AB0493">
              <w:rPr>
                <w:b/>
                <w:bCs/>
              </w:rPr>
              <w:t>Extended story</w:t>
            </w:r>
          </w:p>
        </w:tc>
        <w:tc>
          <w:tcPr>
            <w:tcW w:w="6894" w:type="dxa"/>
            <w:tcBorders>
              <w:bottom w:val="nil"/>
            </w:tcBorders>
          </w:tcPr>
          <w:p w14:paraId="4FBC2C9E" w14:textId="77777777" w:rsidR="00AB0493" w:rsidRPr="00AB0493" w:rsidRDefault="00AB0493" w:rsidP="00AB0493">
            <w:pPr>
              <w:rPr>
                <w:i/>
                <w:iCs/>
              </w:rPr>
            </w:pPr>
            <w:r w:rsidRPr="00AB0493">
              <w:rPr>
                <w:i/>
                <w:iCs/>
              </w:rPr>
              <w:t xml:space="preserve">Description </w:t>
            </w:r>
          </w:p>
          <w:p w14:paraId="1B75EBD0" w14:textId="04DF1C63" w:rsidR="00AB0493" w:rsidRPr="00844DB3" w:rsidRDefault="00AB0493" w:rsidP="003B1D60">
            <w:pPr>
              <w:spacing w:before="160" w:after="160"/>
              <w:rPr>
                <w:i/>
                <w:iCs/>
              </w:rPr>
            </w:pPr>
            <w:r>
              <w:t xml:space="preserve">If time </w:t>
            </w:r>
            <w:proofErr w:type="gramStart"/>
            <w:r>
              <w:t>permits</w:t>
            </w:r>
            <w:proofErr w:type="gramEnd"/>
            <w:r>
              <w:t xml:space="preserve"> we </w:t>
            </w:r>
            <w:r w:rsidR="003B1D60">
              <w:t xml:space="preserve">will </w:t>
            </w:r>
            <w:r>
              <w:t>include multiple dialog puzzles and lengthen the story</w:t>
            </w:r>
          </w:p>
        </w:tc>
      </w:tr>
      <w:tr w:rsidR="00AB0493" w14:paraId="7FC037D2" w14:textId="77777777" w:rsidTr="00A81E10">
        <w:trPr>
          <w:cantSplit/>
        </w:trPr>
        <w:tc>
          <w:tcPr>
            <w:tcW w:w="2122" w:type="dxa"/>
            <w:vMerge/>
            <w:shd w:val="clear" w:color="auto" w:fill="1F3864" w:themeFill="accent1" w:themeFillShade="80"/>
            <w:vAlign w:val="center"/>
          </w:tcPr>
          <w:p w14:paraId="65A9EC3A" w14:textId="77777777" w:rsidR="00AB0493" w:rsidRDefault="00AB0493" w:rsidP="00262CB4">
            <w:pPr>
              <w:spacing w:before="160" w:after="160"/>
              <w:rPr>
                <w:b/>
                <w:bCs/>
              </w:rPr>
            </w:pPr>
          </w:p>
        </w:tc>
        <w:tc>
          <w:tcPr>
            <w:tcW w:w="6894" w:type="dxa"/>
            <w:tcBorders>
              <w:top w:val="nil"/>
              <w:bottom w:val="single" w:sz="4" w:space="0" w:color="auto"/>
            </w:tcBorders>
          </w:tcPr>
          <w:p w14:paraId="59E4706A" w14:textId="77777777" w:rsidR="00AB0493" w:rsidRPr="00AB0493" w:rsidRDefault="00AB0493" w:rsidP="00AB0493">
            <w:pPr>
              <w:rPr>
                <w:i/>
                <w:iCs/>
              </w:rPr>
            </w:pPr>
            <w:r w:rsidRPr="00AB0493">
              <w:rPr>
                <w:i/>
                <w:iCs/>
              </w:rPr>
              <w:t>Validation Testing</w:t>
            </w:r>
          </w:p>
          <w:p w14:paraId="42D851A0" w14:textId="7916E42D" w:rsidR="00AB0493" w:rsidRPr="00844DB3" w:rsidRDefault="00AB0493" w:rsidP="003B1D60">
            <w:pPr>
              <w:spacing w:before="160" w:after="160"/>
              <w:rPr>
                <w:i/>
                <w:iCs/>
              </w:rPr>
            </w:pPr>
            <w:r>
              <w:t xml:space="preserve">The same </w:t>
            </w:r>
            <w:r w:rsidR="003B1D60">
              <w:t xml:space="preserve">validation tests that are applied to the MVF dialogue puzzle and story will be applied to additional </w:t>
            </w:r>
            <w:r>
              <w:t>dialogue puzzles.</w:t>
            </w:r>
          </w:p>
        </w:tc>
      </w:tr>
      <w:tr w:rsidR="00AB0493" w14:paraId="48E6F3A2" w14:textId="77777777" w:rsidTr="00A81E10">
        <w:trPr>
          <w:cantSplit/>
        </w:trPr>
        <w:tc>
          <w:tcPr>
            <w:tcW w:w="2122" w:type="dxa"/>
            <w:vMerge w:val="restart"/>
            <w:shd w:val="clear" w:color="auto" w:fill="1F3864" w:themeFill="accent1" w:themeFillShade="80"/>
            <w:vAlign w:val="center"/>
          </w:tcPr>
          <w:p w14:paraId="5D67B07A" w14:textId="53594FD6" w:rsidR="00AB0493" w:rsidRPr="003965FD" w:rsidRDefault="003965FD" w:rsidP="003965FD">
            <w:pPr>
              <w:rPr>
                <w:b/>
                <w:bCs/>
              </w:rPr>
            </w:pPr>
            <w:r w:rsidRPr="003965FD">
              <w:rPr>
                <w:b/>
                <w:bCs/>
              </w:rPr>
              <w:lastRenderedPageBreak/>
              <w:t>Walking around the bridge of the ship</w:t>
            </w:r>
          </w:p>
        </w:tc>
        <w:tc>
          <w:tcPr>
            <w:tcW w:w="6894" w:type="dxa"/>
            <w:tcBorders>
              <w:bottom w:val="nil"/>
            </w:tcBorders>
          </w:tcPr>
          <w:p w14:paraId="4BD8B309" w14:textId="77777777" w:rsidR="00AB0493" w:rsidRDefault="003965FD" w:rsidP="00262CB4">
            <w:pPr>
              <w:spacing w:before="160" w:after="160"/>
              <w:rPr>
                <w:i/>
                <w:iCs/>
              </w:rPr>
            </w:pPr>
            <w:r>
              <w:rPr>
                <w:i/>
                <w:iCs/>
              </w:rPr>
              <w:t>Description</w:t>
            </w:r>
          </w:p>
          <w:p w14:paraId="6DEA19A6" w14:textId="4C931139" w:rsidR="003965FD" w:rsidRPr="003965FD" w:rsidRDefault="003965FD" w:rsidP="00262CB4">
            <w:pPr>
              <w:spacing w:before="160" w:after="160"/>
            </w:pPr>
            <w:r w:rsidRPr="003965FD">
              <w:t>Player character can walk around the main room of the ship (and other rooms if they get developed)</w:t>
            </w:r>
            <w:r>
              <w:t xml:space="preserve"> controlled by the player input.</w:t>
            </w:r>
          </w:p>
        </w:tc>
      </w:tr>
      <w:tr w:rsidR="00AB0493" w14:paraId="5319DC6F" w14:textId="77777777" w:rsidTr="00A81E10">
        <w:trPr>
          <w:cantSplit/>
        </w:trPr>
        <w:tc>
          <w:tcPr>
            <w:tcW w:w="2122" w:type="dxa"/>
            <w:vMerge/>
            <w:shd w:val="clear" w:color="auto" w:fill="1F3864" w:themeFill="accent1" w:themeFillShade="80"/>
            <w:vAlign w:val="center"/>
          </w:tcPr>
          <w:p w14:paraId="2EBC95DA" w14:textId="77777777" w:rsidR="00AB0493" w:rsidRDefault="00AB0493" w:rsidP="00262CB4">
            <w:pPr>
              <w:spacing w:before="160" w:after="160"/>
              <w:rPr>
                <w:b/>
                <w:bCs/>
              </w:rPr>
            </w:pPr>
          </w:p>
        </w:tc>
        <w:tc>
          <w:tcPr>
            <w:tcW w:w="6894" w:type="dxa"/>
            <w:tcBorders>
              <w:top w:val="nil"/>
              <w:bottom w:val="single" w:sz="4" w:space="0" w:color="auto"/>
            </w:tcBorders>
          </w:tcPr>
          <w:p w14:paraId="5BF37EB3" w14:textId="77777777" w:rsidR="00AB0493" w:rsidRDefault="003965FD" w:rsidP="00262CB4">
            <w:pPr>
              <w:spacing w:before="160" w:after="160"/>
              <w:rPr>
                <w:i/>
                <w:iCs/>
              </w:rPr>
            </w:pPr>
            <w:r>
              <w:rPr>
                <w:i/>
                <w:iCs/>
              </w:rPr>
              <w:t>Validation Testing</w:t>
            </w:r>
          </w:p>
          <w:p w14:paraId="4F2AFF7B" w14:textId="77777777" w:rsidR="001D48A2" w:rsidRDefault="001D48A2" w:rsidP="00262CB4">
            <w:pPr>
              <w:spacing w:before="160" w:after="160"/>
            </w:pPr>
            <w:r w:rsidRPr="00A81E10">
              <w:rPr>
                <w:u w:val="single"/>
              </w:rPr>
              <w:t>Success:</w:t>
            </w:r>
            <w:r>
              <w:t xml:space="preserve">  The player character moves when the player provides the specified inputs.</w:t>
            </w:r>
          </w:p>
          <w:p w14:paraId="13CDA404" w14:textId="7E3C93BF" w:rsidR="003965FD" w:rsidRPr="00844DB3" w:rsidRDefault="001D48A2" w:rsidP="001D48A2">
            <w:pPr>
              <w:spacing w:before="160" w:after="160"/>
              <w:rPr>
                <w:i/>
                <w:iCs/>
              </w:rPr>
            </w:pPr>
            <w:r w:rsidRPr="00A81E10">
              <w:rPr>
                <w:u w:val="single"/>
              </w:rPr>
              <w:t>Failure:</w:t>
            </w:r>
            <w:r>
              <w:t xml:space="preserve"> The player character does not move when the player provides the specified inputs.</w:t>
            </w:r>
          </w:p>
        </w:tc>
      </w:tr>
      <w:tr w:rsidR="00B6552C" w14:paraId="2AA2C75A" w14:textId="77777777" w:rsidTr="00A81E10">
        <w:trPr>
          <w:cantSplit/>
        </w:trPr>
        <w:tc>
          <w:tcPr>
            <w:tcW w:w="2122" w:type="dxa"/>
            <w:vMerge w:val="restart"/>
            <w:shd w:val="clear" w:color="auto" w:fill="1F3864" w:themeFill="accent1" w:themeFillShade="80"/>
            <w:vAlign w:val="center"/>
          </w:tcPr>
          <w:p w14:paraId="377EB577" w14:textId="4A80C08C" w:rsidR="00B6552C" w:rsidRPr="00B6552C" w:rsidRDefault="00B6552C" w:rsidP="00B6552C">
            <w:pPr>
              <w:spacing w:before="160" w:after="160"/>
              <w:rPr>
                <w:b/>
                <w:bCs/>
              </w:rPr>
            </w:pPr>
            <w:r w:rsidRPr="00B6552C">
              <w:rPr>
                <w:b/>
                <w:bCs/>
              </w:rPr>
              <w:t>Extra rooms</w:t>
            </w:r>
          </w:p>
        </w:tc>
        <w:tc>
          <w:tcPr>
            <w:tcW w:w="6894" w:type="dxa"/>
            <w:tcBorders>
              <w:bottom w:val="nil"/>
            </w:tcBorders>
          </w:tcPr>
          <w:p w14:paraId="00BE9C60" w14:textId="77777777" w:rsidR="00B6552C" w:rsidRPr="00B6552C" w:rsidRDefault="00B6552C" w:rsidP="00B6552C">
            <w:pPr>
              <w:spacing w:before="160" w:after="160"/>
              <w:rPr>
                <w:i/>
                <w:iCs/>
              </w:rPr>
            </w:pPr>
            <w:r w:rsidRPr="00B6552C">
              <w:rPr>
                <w:i/>
                <w:iCs/>
              </w:rPr>
              <w:t xml:space="preserve">Description </w:t>
            </w:r>
          </w:p>
          <w:p w14:paraId="130464FC" w14:textId="2B81C1C1" w:rsidR="00B6552C" w:rsidRDefault="00B6552C" w:rsidP="00B6552C">
            <w:pPr>
              <w:spacing w:before="160" w:after="160"/>
              <w:rPr>
                <w:i/>
                <w:iCs/>
              </w:rPr>
            </w:pPr>
            <w:r>
              <w:t>Having additional rooms for the player character to walk or navigate to, such as engineering or kitchen.</w:t>
            </w:r>
          </w:p>
        </w:tc>
      </w:tr>
      <w:tr w:rsidR="00B6552C" w14:paraId="0BAE6305" w14:textId="77777777" w:rsidTr="00A81E10">
        <w:trPr>
          <w:cantSplit/>
        </w:trPr>
        <w:tc>
          <w:tcPr>
            <w:tcW w:w="2122" w:type="dxa"/>
            <w:vMerge/>
            <w:shd w:val="clear" w:color="auto" w:fill="1F3864" w:themeFill="accent1" w:themeFillShade="80"/>
            <w:vAlign w:val="center"/>
          </w:tcPr>
          <w:p w14:paraId="564E88C8" w14:textId="77777777" w:rsidR="00B6552C" w:rsidRDefault="00B6552C" w:rsidP="00B6552C">
            <w:pPr>
              <w:spacing w:before="160" w:after="160"/>
              <w:rPr>
                <w:b/>
                <w:bCs/>
              </w:rPr>
            </w:pPr>
          </w:p>
        </w:tc>
        <w:tc>
          <w:tcPr>
            <w:tcW w:w="6894" w:type="dxa"/>
            <w:tcBorders>
              <w:top w:val="nil"/>
            </w:tcBorders>
          </w:tcPr>
          <w:p w14:paraId="30C9EF7E" w14:textId="77777777" w:rsidR="00B6552C" w:rsidRPr="00B6552C" w:rsidRDefault="00B6552C" w:rsidP="00B6552C">
            <w:pPr>
              <w:rPr>
                <w:i/>
                <w:iCs/>
              </w:rPr>
            </w:pPr>
            <w:r w:rsidRPr="00B6552C">
              <w:rPr>
                <w:i/>
                <w:iCs/>
              </w:rPr>
              <w:t>Validation Testing</w:t>
            </w:r>
          </w:p>
          <w:p w14:paraId="345F62AA" w14:textId="7B9593ED" w:rsidR="001D48A2" w:rsidRDefault="001D48A2" w:rsidP="00B6552C">
            <w:pPr>
              <w:spacing w:before="160" w:after="160"/>
            </w:pPr>
            <w:r w:rsidRPr="00A81E10">
              <w:rPr>
                <w:u w:val="single"/>
              </w:rPr>
              <w:t xml:space="preserve">Success: </w:t>
            </w:r>
            <w:r>
              <w:t xml:space="preserve">When the player </w:t>
            </w:r>
            <w:r w:rsidR="00C7206F">
              <w:t xml:space="preserve">enters </w:t>
            </w:r>
            <w:r>
              <w:t>a room, graphics for another room are displayed.  The player is then able to leave the room to either return to the main room, or to another new room.</w:t>
            </w:r>
          </w:p>
          <w:p w14:paraId="1DE23F98" w14:textId="4BC5C497" w:rsidR="00B6552C" w:rsidRDefault="001D48A2" w:rsidP="00A81E10">
            <w:pPr>
              <w:spacing w:before="160" w:after="160"/>
              <w:rPr>
                <w:i/>
                <w:iCs/>
              </w:rPr>
            </w:pPr>
            <w:r w:rsidRPr="00A81E10">
              <w:rPr>
                <w:u w:val="single"/>
              </w:rPr>
              <w:t>Failure:</w:t>
            </w:r>
            <w:r w:rsidR="00A81E10">
              <w:rPr>
                <w:u w:val="single"/>
              </w:rPr>
              <w:t xml:space="preserve"> </w:t>
            </w:r>
            <w:r>
              <w:t>When the player leaves a room, graphics for another room are not displayed.</w:t>
            </w:r>
          </w:p>
        </w:tc>
      </w:tr>
    </w:tbl>
    <w:p w14:paraId="1EE39AE1" w14:textId="5FE262E9" w:rsidR="00E314AD" w:rsidRPr="0044751F" w:rsidRDefault="00E314AD" w:rsidP="00CC48A0"/>
    <w:p w14:paraId="0DEC3C26" w14:textId="5344AB5B" w:rsidR="00E314AD" w:rsidRPr="0044751F" w:rsidRDefault="00E314AD" w:rsidP="00CC48A0">
      <w:pPr>
        <w:pStyle w:val="Heading2"/>
      </w:pPr>
      <w:bookmarkStart w:id="9" w:name="_Toc20085485"/>
      <w:r w:rsidRPr="0044751F">
        <w:t>Project Motivation</w:t>
      </w:r>
      <w:bookmarkEnd w:id="9"/>
    </w:p>
    <w:p w14:paraId="031C2482" w14:textId="77D3EC51" w:rsidR="00E72A4E" w:rsidRPr="0044751F" w:rsidRDefault="00E72A4E" w:rsidP="00CC48A0">
      <w:r w:rsidRPr="0044751F">
        <w:t xml:space="preserve">Our group is a collection of old school gamers. In the first week of our group formation we came up with a reasonably long list of potential project ideas. Most of these were 2D video game concepts, along with some other ideas for phone applications. At our first meeting we went through the list as a group, throwing around ideas and brainstorming the potential for each one. Factors that went into the </w:t>
      </w:r>
      <w:r w:rsidR="00A81E10" w:rsidRPr="0044751F">
        <w:t>decision-making</w:t>
      </w:r>
      <w:r w:rsidRPr="0044751F">
        <w:t xml:space="preserve"> process were the difficulty factor, fun factor, and our current experience. It was clear from this initial meeting that the two most popular ideas that generated the biggest discussions for potential were two different 2D game concepts, both of which were in a similar vein of NPC management through dialogue and tasks.</w:t>
      </w:r>
    </w:p>
    <w:p w14:paraId="40461278" w14:textId="4EEBB57D" w:rsidR="00E314AD" w:rsidRPr="0044751F" w:rsidRDefault="00E72A4E" w:rsidP="00CC48A0">
      <w:r w:rsidRPr="0044751F">
        <w:t>From the outset of the group formation we knew we were all keen gamers with a long history of experience with the industry dating back to our childhood. It is no surprise that when given the opportunity to create an IT project we were all keen to explore the potential to make a video game. For some of us this will be our first real exposure to the process and what it entails, while some team members have prior experience with game modification and development.</w:t>
      </w:r>
    </w:p>
    <w:p w14:paraId="5A7D8DF2" w14:textId="181DC5DB" w:rsidR="00A81E10" w:rsidRDefault="00A81E10">
      <w:pPr>
        <w:spacing w:after="200"/>
      </w:pPr>
      <w:r>
        <w:br w:type="page"/>
      </w:r>
    </w:p>
    <w:p w14:paraId="38EA658B" w14:textId="3D228227" w:rsidR="00E314AD" w:rsidRDefault="00E314AD" w:rsidP="00CC48A0">
      <w:pPr>
        <w:pStyle w:val="Heading2"/>
      </w:pPr>
      <w:bookmarkStart w:id="10" w:name="_Toc20085486"/>
      <w:r w:rsidRPr="0044751F">
        <w:lastRenderedPageBreak/>
        <w:t>Project Just</w:t>
      </w:r>
      <w:r w:rsidR="00E72A4E" w:rsidRPr="0044751F">
        <w:t>ification</w:t>
      </w:r>
      <w:bookmarkEnd w:id="10"/>
    </w:p>
    <w:p w14:paraId="26F185EF" w14:textId="073358D0" w:rsidR="00E72A4E" w:rsidRDefault="00E72A4E" w:rsidP="00844DB3">
      <w:pPr>
        <w:pStyle w:val="Heading3"/>
      </w:pPr>
      <w:bookmarkStart w:id="11" w:name="_Toc20085487"/>
      <w:r w:rsidRPr="0044751F">
        <w:t>Justified workload</w:t>
      </w:r>
      <w:bookmarkEnd w:id="11"/>
    </w:p>
    <w:p w14:paraId="1B7F6696" w14:textId="73AB14D5" w:rsidR="00C7206F" w:rsidRPr="0051713D" w:rsidRDefault="00C7206F" w:rsidP="00F65F05">
      <w:r>
        <w:t>The table below shows the estimated effort required to deliver the minimum viable features, and one extended feature.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416"/>
      </w:tblGrid>
      <w:tr w:rsidR="00F65F05" w:rsidRPr="00F65F05" w14:paraId="3B4C603A" w14:textId="77777777" w:rsidTr="00F65F05">
        <w:trPr>
          <w:trHeight w:val="420"/>
        </w:trPr>
        <w:tc>
          <w:tcPr>
            <w:tcW w:w="2117" w:type="pct"/>
            <w:shd w:val="clear" w:color="auto" w:fill="002060"/>
            <w:vAlign w:val="center"/>
            <w:hideMark/>
          </w:tcPr>
          <w:p w14:paraId="7FACB557" w14:textId="77777777" w:rsidR="001D48A2" w:rsidRPr="00F65F05" w:rsidRDefault="001D48A2" w:rsidP="00A81E10">
            <w:pPr>
              <w:spacing w:before="20" w:after="20" w:line="240" w:lineRule="auto"/>
              <w:rPr>
                <w:rFonts w:eastAsia="Times New Roman"/>
                <w:b/>
                <w:bCs/>
                <w:color w:val="FFFFFF" w:themeColor="background1"/>
                <w:lang w:eastAsia="en-AU"/>
              </w:rPr>
            </w:pPr>
            <w:r w:rsidRPr="00F65F05">
              <w:rPr>
                <w:rFonts w:eastAsia="Times New Roman"/>
                <w:b/>
                <w:bCs/>
                <w:color w:val="FFFFFF" w:themeColor="background1"/>
                <w:lang w:eastAsia="en-AU"/>
              </w:rPr>
              <w:t>Feature 1 - Graphics for one room</w:t>
            </w:r>
          </w:p>
        </w:tc>
        <w:tc>
          <w:tcPr>
            <w:tcW w:w="2883" w:type="pct"/>
            <w:shd w:val="clear" w:color="auto" w:fill="002060"/>
            <w:vAlign w:val="center"/>
            <w:hideMark/>
          </w:tcPr>
          <w:p w14:paraId="030A402B" w14:textId="77777777" w:rsidR="001D48A2" w:rsidRPr="00F65F05" w:rsidRDefault="001D48A2" w:rsidP="00A81E10">
            <w:pPr>
              <w:spacing w:before="20" w:after="20" w:line="240" w:lineRule="auto"/>
              <w:jc w:val="center"/>
              <w:rPr>
                <w:rFonts w:eastAsia="Times New Roman"/>
                <w:b/>
                <w:bCs/>
                <w:color w:val="FFFFFF" w:themeColor="background1"/>
                <w:lang w:eastAsia="en-AU"/>
              </w:rPr>
            </w:pPr>
            <w:r w:rsidRPr="00F65F05">
              <w:rPr>
                <w:rFonts w:eastAsia="Times New Roman"/>
                <w:b/>
                <w:bCs/>
                <w:color w:val="FFFFFF" w:themeColor="background1"/>
                <w:lang w:eastAsia="en-AU"/>
              </w:rPr>
              <w:t>38 hours</w:t>
            </w:r>
          </w:p>
        </w:tc>
      </w:tr>
      <w:tr w:rsidR="001D48A2" w:rsidRPr="00F65F05" w14:paraId="1E57BE88" w14:textId="77777777" w:rsidTr="00F65F05">
        <w:trPr>
          <w:trHeight w:val="290"/>
        </w:trPr>
        <w:tc>
          <w:tcPr>
            <w:tcW w:w="2117" w:type="pct"/>
            <w:shd w:val="clear" w:color="auto" w:fill="auto"/>
            <w:vAlign w:val="center"/>
            <w:hideMark/>
          </w:tcPr>
          <w:p w14:paraId="3639969D"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Sketch</w:t>
            </w:r>
          </w:p>
        </w:tc>
        <w:tc>
          <w:tcPr>
            <w:tcW w:w="2883" w:type="pct"/>
            <w:shd w:val="clear" w:color="auto" w:fill="auto"/>
            <w:vAlign w:val="center"/>
            <w:hideMark/>
          </w:tcPr>
          <w:p w14:paraId="0DC6CA9E"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6</w:t>
            </w:r>
          </w:p>
        </w:tc>
      </w:tr>
      <w:tr w:rsidR="001D48A2" w:rsidRPr="00F65F05" w14:paraId="4A9671C0" w14:textId="77777777" w:rsidTr="00F65F05">
        <w:trPr>
          <w:trHeight w:val="290"/>
        </w:trPr>
        <w:tc>
          <w:tcPr>
            <w:tcW w:w="2117" w:type="pct"/>
            <w:shd w:val="clear" w:color="auto" w:fill="auto"/>
            <w:vAlign w:val="center"/>
            <w:hideMark/>
          </w:tcPr>
          <w:p w14:paraId="3CC7F117"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Draft</w:t>
            </w:r>
          </w:p>
        </w:tc>
        <w:tc>
          <w:tcPr>
            <w:tcW w:w="2883" w:type="pct"/>
            <w:shd w:val="clear" w:color="auto" w:fill="auto"/>
            <w:vAlign w:val="center"/>
            <w:hideMark/>
          </w:tcPr>
          <w:p w14:paraId="6C350F3C"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8</w:t>
            </w:r>
          </w:p>
        </w:tc>
      </w:tr>
      <w:tr w:rsidR="001D48A2" w:rsidRPr="00F65F05" w14:paraId="09EAB46F" w14:textId="77777777" w:rsidTr="00F65F05">
        <w:trPr>
          <w:trHeight w:val="290"/>
        </w:trPr>
        <w:tc>
          <w:tcPr>
            <w:tcW w:w="2117" w:type="pct"/>
            <w:shd w:val="clear" w:color="auto" w:fill="auto"/>
            <w:vAlign w:val="center"/>
            <w:hideMark/>
          </w:tcPr>
          <w:p w14:paraId="152348A7"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Review</w:t>
            </w:r>
          </w:p>
        </w:tc>
        <w:tc>
          <w:tcPr>
            <w:tcW w:w="2883" w:type="pct"/>
            <w:shd w:val="clear" w:color="auto" w:fill="auto"/>
            <w:vAlign w:val="center"/>
            <w:hideMark/>
          </w:tcPr>
          <w:p w14:paraId="3BF6E638"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6</w:t>
            </w:r>
          </w:p>
        </w:tc>
      </w:tr>
      <w:tr w:rsidR="001D48A2" w:rsidRPr="00F65F05" w14:paraId="07513B1A" w14:textId="77777777" w:rsidTr="00F65F05">
        <w:trPr>
          <w:trHeight w:val="290"/>
        </w:trPr>
        <w:tc>
          <w:tcPr>
            <w:tcW w:w="2117" w:type="pct"/>
            <w:shd w:val="clear" w:color="auto" w:fill="auto"/>
            <w:vAlign w:val="center"/>
            <w:hideMark/>
          </w:tcPr>
          <w:p w14:paraId="2CCD7170"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Code</w:t>
            </w:r>
          </w:p>
        </w:tc>
        <w:tc>
          <w:tcPr>
            <w:tcW w:w="2883" w:type="pct"/>
            <w:shd w:val="clear" w:color="auto" w:fill="auto"/>
            <w:vAlign w:val="center"/>
            <w:hideMark/>
          </w:tcPr>
          <w:p w14:paraId="4B048438"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12</w:t>
            </w:r>
          </w:p>
        </w:tc>
      </w:tr>
      <w:tr w:rsidR="001D48A2" w:rsidRPr="00F65F05" w14:paraId="46CB6257" w14:textId="77777777" w:rsidTr="00F65F05">
        <w:trPr>
          <w:trHeight w:val="290"/>
        </w:trPr>
        <w:tc>
          <w:tcPr>
            <w:tcW w:w="2117" w:type="pct"/>
            <w:shd w:val="clear" w:color="auto" w:fill="auto"/>
            <w:vAlign w:val="center"/>
            <w:hideMark/>
          </w:tcPr>
          <w:p w14:paraId="256DDFC4"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Test</w:t>
            </w:r>
          </w:p>
        </w:tc>
        <w:tc>
          <w:tcPr>
            <w:tcW w:w="2883" w:type="pct"/>
            <w:shd w:val="clear" w:color="auto" w:fill="auto"/>
            <w:vAlign w:val="center"/>
            <w:hideMark/>
          </w:tcPr>
          <w:p w14:paraId="3F6CAA3B"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4</w:t>
            </w:r>
          </w:p>
        </w:tc>
      </w:tr>
      <w:tr w:rsidR="001D48A2" w:rsidRPr="00F65F05" w14:paraId="625EAA69" w14:textId="77777777" w:rsidTr="00F65F05">
        <w:trPr>
          <w:trHeight w:val="290"/>
        </w:trPr>
        <w:tc>
          <w:tcPr>
            <w:tcW w:w="2117" w:type="pct"/>
            <w:shd w:val="clear" w:color="auto" w:fill="auto"/>
            <w:vAlign w:val="center"/>
            <w:hideMark/>
          </w:tcPr>
          <w:p w14:paraId="24BD418C"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Finish</w:t>
            </w:r>
          </w:p>
        </w:tc>
        <w:tc>
          <w:tcPr>
            <w:tcW w:w="2883" w:type="pct"/>
            <w:shd w:val="clear" w:color="auto" w:fill="auto"/>
            <w:vAlign w:val="center"/>
            <w:hideMark/>
          </w:tcPr>
          <w:p w14:paraId="28947524"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2</w:t>
            </w:r>
          </w:p>
        </w:tc>
      </w:tr>
      <w:tr w:rsidR="00F65F05" w:rsidRPr="00F65F05" w14:paraId="23D129C3" w14:textId="77777777" w:rsidTr="00F65F05">
        <w:trPr>
          <w:trHeight w:val="420"/>
        </w:trPr>
        <w:tc>
          <w:tcPr>
            <w:tcW w:w="2117" w:type="pct"/>
            <w:shd w:val="clear" w:color="auto" w:fill="002060"/>
            <w:vAlign w:val="center"/>
            <w:hideMark/>
          </w:tcPr>
          <w:p w14:paraId="2C4E04C4" w14:textId="77777777" w:rsidR="001D48A2" w:rsidRPr="00F65F05" w:rsidRDefault="001D48A2" w:rsidP="00A81E10">
            <w:pPr>
              <w:spacing w:before="20" w:after="20" w:line="240" w:lineRule="auto"/>
              <w:rPr>
                <w:rFonts w:eastAsia="Times New Roman"/>
                <w:b/>
                <w:bCs/>
                <w:color w:val="FFFFFF" w:themeColor="background1"/>
                <w:lang w:eastAsia="en-AU"/>
              </w:rPr>
            </w:pPr>
            <w:r w:rsidRPr="00F65F05">
              <w:rPr>
                <w:rFonts w:eastAsia="Times New Roman"/>
                <w:b/>
                <w:bCs/>
                <w:color w:val="FFFFFF" w:themeColor="background1"/>
                <w:lang w:eastAsia="en-AU"/>
              </w:rPr>
              <w:t>Feature 2 Dialog puzzles</w:t>
            </w:r>
          </w:p>
        </w:tc>
        <w:tc>
          <w:tcPr>
            <w:tcW w:w="2883" w:type="pct"/>
            <w:shd w:val="clear" w:color="auto" w:fill="002060"/>
            <w:vAlign w:val="center"/>
            <w:hideMark/>
          </w:tcPr>
          <w:p w14:paraId="1B22DEFC" w14:textId="77777777" w:rsidR="001D48A2" w:rsidRPr="00F65F05" w:rsidRDefault="001D48A2" w:rsidP="00A81E10">
            <w:pPr>
              <w:spacing w:before="20" w:after="20" w:line="240" w:lineRule="auto"/>
              <w:jc w:val="center"/>
              <w:rPr>
                <w:rFonts w:eastAsia="Times New Roman"/>
                <w:b/>
                <w:bCs/>
                <w:color w:val="FFFFFF" w:themeColor="background1"/>
                <w:lang w:eastAsia="en-AU"/>
              </w:rPr>
            </w:pPr>
            <w:r w:rsidRPr="00F65F05">
              <w:rPr>
                <w:rFonts w:eastAsia="Times New Roman"/>
                <w:b/>
                <w:bCs/>
                <w:color w:val="FFFFFF" w:themeColor="background1"/>
                <w:lang w:eastAsia="en-AU"/>
              </w:rPr>
              <w:t>50 hours</w:t>
            </w:r>
          </w:p>
        </w:tc>
      </w:tr>
      <w:tr w:rsidR="001D48A2" w:rsidRPr="00F65F05" w14:paraId="6C734350" w14:textId="77777777" w:rsidTr="00F65F05">
        <w:trPr>
          <w:trHeight w:val="290"/>
        </w:trPr>
        <w:tc>
          <w:tcPr>
            <w:tcW w:w="2117" w:type="pct"/>
            <w:shd w:val="clear" w:color="auto" w:fill="auto"/>
            <w:vAlign w:val="center"/>
            <w:hideMark/>
          </w:tcPr>
          <w:p w14:paraId="57AE15FF"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Concept</w:t>
            </w:r>
          </w:p>
        </w:tc>
        <w:tc>
          <w:tcPr>
            <w:tcW w:w="2883" w:type="pct"/>
            <w:shd w:val="clear" w:color="auto" w:fill="auto"/>
            <w:vAlign w:val="center"/>
            <w:hideMark/>
          </w:tcPr>
          <w:p w14:paraId="63D48EB3"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8</w:t>
            </w:r>
          </w:p>
        </w:tc>
      </w:tr>
      <w:tr w:rsidR="001D48A2" w:rsidRPr="00F65F05" w14:paraId="4B93DFB0" w14:textId="77777777" w:rsidTr="00F65F05">
        <w:trPr>
          <w:trHeight w:val="290"/>
        </w:trPr>
        <w:tc>
          <w:tcPr>
            <w:tcW w:w="2117" w:type="pct"/>
            <w:shd w:val="clear" w:color="auto" w:fill="auto"/>
            <w:vAlign w:val="center"/>
            <w:hideMark/>
          </w:tcPr>
          <w:p w14:paraId="63FA6E85"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Draft</w:t>
            </w:r>
          </w:p>
        </w:tc>
        <w:tc>
          <w:tcPr>
            <w:tcW w:w="2883" w:type="pct"/>
            <w:shd w:val="clear" w:color="auto" w:fill="auto"/>
            <w:vAlign w:val="center"/>
            <w:hideMark/>
          </w:tcPr>
          <w:p w14:paraId="165164C7"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8</w:t>
            </w:r>
          </w:p>
        </w:tc>
      </w:tr>
      <w:tr w:rsidR="001D48A2" w:rsidRPr="00F65F05" w14:paraId="4E49F7B4" w14:textId="77777777" w:rsidTr="00F65F05">
        <w:trPr>
          <w:trHeight w:val="290"/>
        </w:trPr>
        <w:tc>
          <w:tcPr>
            <w:tcW w:w="2117" w:type="pct"/>
            <w:shd w:val="clear" w:color="auto" w:fill="auto"/>
            <w:vAlign w:val="center"/>
            <w:hideMark/>
          </w:tcPr>
          <w:p w14:paraId="2F66A6EA"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Review</w:t>
            </w:r>
          </w:p>
        </w:tc>
        <w:tc>
          <w:tcPr>
            <w:tcW w:w="2883" w:type="pct"/>
            <w:shd w:val="clear" w:color="auto" w:fill="auto"/>
            <w:vAlign w:val="center"/>
            <w:hideMark/>
          </w:tcPr>
          <w:p w14:paraId="3DCF21A1"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6</w:t>
            </w:r>
          </w:p>
        </w:tc>
      </w:tr>
      <w:tr w:rsidR="001D48A2" w:rsidRPr="00F65F05" w14:paraId="560B5E63" w14:textId="77777777" w:rsidTr="00F65F05">
        <w:trPr>
          <w:trHeight w:val="290"/>
        </w:trPr>
        <w:tc>
          <w:tcPr>
            <w:tcW w:w="2117" w:type="pct"/>
            <w:shd w:val="clear" w:color="auto" w:fill="auto"/>
            <w:vAlign w:val="center"/>
            <w:hideMark/>
          </w:tcPr>
          <w:p w14:paraId="3C8CD348"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Code</w:t>
            </w:r>
          </w:p>
        </w:tc>
        <w:tc>
          <w:tcPr>
            <w:tcW w:w="2883" w:type="pct"/>
            <w:shd w:val="clear" w:color="auto" w:fill="auto"/>
            <w:vAlign w:val="center"/>
            <w:hideMark/>
          </w:tcPr>
          <w:p w14:paraId="1D580D85"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20</w:t>
            </w:r>
          </w:p>
        </w:tc>
      </w:tr>
      <w:tr w:rsidR="001D48A2" w:rsidRPr="00F65F05" w14:paraId="615A2905" w14:textId="77777777" w:rsidTr="00F65F05">
        <w:trPr>
          <w:trHeight w:val="290"/>
        </w:trPr>
        <w:tc>
          <w:tcPr>
            <w:tcW w:w="2117" w:type="pct"/>
            <w:shd w:val="clear" w:color="auto" w:fill="auto"/>
            <w:vAlign w:val="center"/>
            <w:hideMark/>
          </w:tcPr>
          <w:p w14:paraId="286F9004"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Test</w:t>
            </w:r>
          </w:p>
        </w:tc>
        <w:tc>
          <w:tcPr>
            <w:tcW w:w="2883" w:type="pct"/>
            <w:shd w:val="clear" w:color="auto" w:fill="auto"/>
            <w:vAlign w:val="center"/>
            <w:hideMark/>
          </w:tcPr>
          <w:p w14:paraId="3355102C"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6</w:t>
            </w:r>
          </w:p>
        </w:tc>
      </w:tr>
      <w:tr w:rsidR="001D48A2" w:rsidRPr="00F65F05" w14:paraId="7AF2331F" w14:textId="77777777" w:rsidTr="00F65F05">
        <w:trPr>
          <w:trHeight w:val="290"/>
        </w:trPr>
        <w:tc>
          <w:tcPr>
            <w:tcW w:w="2117" w:type="pct"/>
            <w:shd w:val="clear" w:color="auto" w:fill="auto"/>
            <w:vAlign w:val="center"/>
            <w:hideMark/>
          </w:tcPr>
          <w:p w14:paraId="0EAD18BC"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Finish</w:t>
            </w:r>
          </w:p>
        </w:tc>
        <w:tc>
          <w:tcPr>
            <w:tcW w:w="2883" w:type="pct"/>
            <w:shd w:val="clear" w:color="auto" w:fill="auto"/>
            <w:vAlign w:val="center"/>
            <w:hideMark/>
          </w:tcPr>
          <w:p w14:paraId="3E9BD2C9"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2</w:t>
            </w:r>
          </w:p>
        </w:tc>
      </w:tr>
      <w:tr w:rsidR="00F65F05" w:rsidRPr="00F65F05" w14:paraId="3F1C5CA6" w14:textId="77777777" w:rsidTr="00F65F05">
        <w:trPr>
          <w:trHeight w:val="420"/>
        </w:trPr>
        <w:tc>
          <w:tcPr>
            <w:tcW w:w="2117" w:type="pct"/>
            <w:shd w:val="clear" w:color="auto" w:fill="002060"/>
            <w:noWrap/>
            <w:vAlign w:val="center"/>
            <w:hideMark/>
          </w:tcPr>
          <w:p w14:paraId="71C89A91" w14:textId="727D08BB" w:rsidR="001D48A2" w:rsidRPr="00F65F05" w:rsidRDefault="001D48A2" w:rsidP="00A81E10">
            <w:pPr>
              <w:spacing w:before="20" w:after="20" w:line="240" w:lineRule="auto"/>
              <w:rPr>
                <w:rFonts w:eastAsia="Times New Roman"/>
                <w:b/>
                <w:bCs/>
                <w:color w:val="FFFFFF" w:themeColor="background1"/>
                <w:lang w:eastAsia="en-AU"/>
              </w:rPr>
            </w:pPr>
            <w:r w:rsidRPr="00F65F05">
              <w:rPr>
                <w:rFonts w:eastAsia="Times New Roman"/>
                <w:b/>
                <w:bCs/>
                <w:color w:val="FFFFFF" w:themeColor="background1"/>
                <w:lang w:eastAsia="en-AU"/>
              </w:rPr>
              <w:t>Feature 3 - Console mini</w:t>
            </w:r>
            <w:r w:rsidR="00C7206F" w:rsidRPr="00F65F05">
              <w:rPr>
                <w:rFonts w:eastAsia="Times New Roman"/>
                <w:b/>
                <w:bCs/>
                <w:color w:val="FFFFFF" w:themeColor="background1"/>
                <w:lang w:eastAsia="en-AU"/>
              </w:rPr>
              <w:t>-</w:t>
            </w:r>
            <w:r w:rsidRPr="00F65F05">
              <w:rPr>
                <w:rFonts w:eastAsia="Times New Roman"/>
                <w:b/>
                <w:bCs/>
                <w:color w:val="FFFFFF" w:themeColor="background1"/>
                <w:lang w:eastAsia="en-AU"/>
              </w:rPr>
              <w:t>game puzzles</w:t>
            </w:r>
          </w:p>
        </w:tc>
        <w:tc>
          <w:tcPr>
            <w:tcW w:w="2883" w:type="pct"/>
            <w:shd w:val="clear" w:color="auto" w:fill="002060"/>
            <w:vAlign w:val="center"/>
            <w:hideMark/>
          </w:tcPr>
          <w:p w14:paraId="78E688D5" w14:textId="77777777" w:rsidR="001D48A2" w:rsidRPr="00F65F05" w:rsidRDefault="001D48A2" w:rsidP="00A81E10">
            <w:pPr>
              <w:spacing w:before="20" w:after="20" w:line="240" w:lineRule="auto"/>
              <w:jc w:val="center"/>
              <w:rPr>
                <w:rFonts w:eastAsia="Times New Roman"/>
                <w:b/>
                <w:bCs/>
                <w:color w:val="FFFFFF" w:themeColor="background1"/>
                <w:lang w:eastAsia="en-AU"/>
              </w:rPr>
            </w:pPr>
            <w:r w:rsidRPr="00F65F05">
              <w:rPr>
                <w:rFonts w:eastAsia="Times New Roman"/>
                <w:b/>
                <w:bCs/>
                <w:color w:val="FFFFFF" w:themeColor="background1"/>
                <w:lang w:eastAsia="en-AU"/>
              </w:rPr>
              <w:t>42 hours</w:t>
            </w:r>
          </w:p>
        </w:tc>
      </w:tr>
      <w:tr w:rsidR="001D48A2" w:rsidRPr="00F65F05" w14:paraId="142B15BD" w14:textId="77777777" w:rsidTr="00F65F05">
        <w:trPr>
          <w:trHeight w:val="290"/>
        </w:trPr>
        <w:tc>
          <w:tcPr>
            <w:tcW w:w="2117" w:type="pct"/>
            <w:shd w:val="clear" w:color="auto" w:fill="auto"/>
            <w:vAlign w:val="center"/>
            <w:hideMark/>
          </w:tcPr>
          <w:p w14:paraId="313A3AA2"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Concept</w:t>
            </w:r>
          </w:p>
        </w:tc>
        <w:tc>
          <w:tcPr>
            <w:tcW w:w="2883" w:type="pct"/>
            <w:shd w:val="clear" w:color="auto" w:fill="auto"/>
            <w:vAlign w:val="center"/>
            <w:hideMark/>
          </w:tcPr>
          <w:p w14:paraId="231C6A69"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8</w:t>
            </w:r>
          </w:p>
        </w:tc>
      </w:tr>
      <w:tr w:rsidR="001D48A2" w:rsidRPr="00F65F05" w14:paraId="78BF29D0" w14:textId="77777777" w:rsidTr="00F65F05">
        <w:trPr>
          <w:trHeight w:val="290"/>
        </w:trPr>
        <w:tc>
          <w:tcPr>
            <w:tcW w:w="2117" w:type="pct"/>
            <w:shd w:val="clear" w:color="auto" w:fill="auto"/>
            <w:vAlign w:val="center"/>
            <w:hideMark/>
          </w:tcPr>
          <w:p w14:paraId="61230503"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Code</w:t>
            </w:r>
          </w:p>
        </w:tc>
        <w:tc>
          <w:tcPr>
            <w:tcW w:w="2883" w:type="pct"/>
            <w:shd w:val="clear" w:color="auto" w:fill="auto"/>
            <w:vAlign w:val="center"/>
            <w:hideMark/>
          </w:tcPr>
          <w:p w14:paraId="791D6BD8"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20</w:t>
            </w:r>
          </w:p>
        </w:tc>
      </w:tr>
      <w:tr w:rsidR="001D48A2" w:rsidRPr="00F65F05" w14:paraId="47653790" w14:textId="77777777" w:rsidTr="00F65F05">
        <w:trPr>
          <w:trHeight w:val="290"/>
        </w:trPr>
        <w:tc>
          <w:tcPr>
            <w:tcW w:w="2117" w:type="pct"/>
            <w:shd w:val="clear" w:color="auto" w:fill="auto"/>
            <w:vAlign w:val="center"/>
            <w:hideMark/>
          </w:tcPr>
          <w:p w14:paraId="0CFA17B7"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Test</w:t>
            </w:r>
          </w:p>
        </w:tc>
        <w:tc>
          <w:tcPr>
            <w:tcW w:w="2883" w:type="pct"/>
            <w:shd w:val="clear" w:color="auto" w:fill="auto"/>
            <w:vAlign w:val="center"/>
            <w:hideMark/>
          </w:tcPr>
          <w:p w14:paraId="5B7C3760"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12</w:t>
            </w:r>
          </w:p>
        </w:tc>
      </w:tr>
      <w:tr w:rsidR="001D48A2" w:rsidRPr="00F65F05" w14:paraId="49049815" w14:textId="77777777" w:rsidTr="00F65F05">
        <w:trPr>
          <w:trHeight w:val="290"/>
        </w:trPr>
        <w:tc>
          <w:tcPr>
            <w:tcW w:w="2117" w:type="pct"/>
            <w:shd w:val="clear" w:color="auto" w:fill="auto"/>
            <w:vAlign w:val="center"/>
            <w:hideMark/>
          </w:tcPr>
          <w:p w14:paraId="666B92C6"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Finish</w:t>
            </w:r>
          </w:p>
        </w:tc>
        <w:tc>
          <w:tcPr>
            <w:tcW w:w="2883" w:type="pct"/>
            <w:shd w:val="clear" w:color="auto" w:fill="auto"/>
            <w:vAlign w:val="center"/>
            <w:hideMark/>
          </w:tcPr>
          <w:p w14:paraId="129A6AEC"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2</w:t>
            </w:r>
          </w:p>
        </w:tc>
      </w:tr>
      <w:tr w:rsidR="00F65F05" w:rsidRPr="00F65F05" w14:paraId="200FDDBE" w14:textId="77777777" w:rsidTr="00F65F05">
        <w:trPr>
          <w:trHeight w:val="420"/>
        </w:trPr>
        <w:tc>
          <w:tcPr>
            <w:tcW w:w="2117" w:type="pct"/>
            <w:shd w:val="clear" w:color="auto" w:fill="002060"/>
            <w:vAlign w:val="center"/>
            <w:hideMark/>
          </w:tcPr>
          <w:p w14:paraId="6E45E32A" w14:textId="77777777" w:rsidR="001D48A2" w:rsidRPr="00F65F05" w:rsidRDefault="001D48A2" w:rsidP="00A81E10">
            <w:pPr>
              <w:spacing w:before="20" w:after="20" w:line="240" w:lineRule="auto"/>
              <w:rPr>
                <w:rFonts w:eastAsia="Times New Roman"/>
                <w:b/>
                <w:bCs/>
                <w:color w:val="FFFFFF" w:themeColor="background1"/>
                <w:lang w:eastAsia="en-AU"/>
              </w:rPr>
            </w:pPr>
            <w:r w:rsidRPr="00F65F05">
              <w:rPr>
                <w:rFonts w:eastAsia="Times New Roman"/>
                <w:b/>
                <w:bCs/>
                <w:color w:val="FFFFFF" w:themeColor="background1"/>
                <w:lang w:eastAsia="en-AU"/>
              </w:rPr>
              <w:t>Feature 4 - Story</w:t>
            </w:r>
          </w:p>
        </w:tc>
        <w:tc>
          <w:tcPr>
            <w:tcW w:w="2883" w:type="pct"/>
            <w:shd w:val="clear" w:color="auto" w:fill="002060"/>
            <w:vAlign w:val="center"/>
            <w:hideMark/>
          </w:tcPr>
          <w:p w14:paraId="2420F97C" w14:textId="77777777" w:rsidR="001D48A2" w:rsidRPr="00F65F05" w:rsidRDefault="001D48A2" w:rsidP="00A81E10">
            <w:pPr>
              <w:spacing w:before="20" w:after="20" w:line="240" w:lineRule="auto"/>
              <w:jc w:val="center"/>
              <w:rPr>
                <w:rFonts w:eastAsia="Times New Roman"/>
                <w:b/>
                <w:bCs/>
                <w:color w:val="FFFFFF" w:themeColor="background1"/>
                <w:lang w:eastAsia="en-AU"/>
              </w:rPr>
            </w:pPr>
            <w:r w:rsidRPr="00F65F05">
              <w:rPr>
                <w:rFonts w:eastAsia="Times New Roman"/>
                <w:b/>
                <w:bCs/>
                <w:color w:val="FFFFFF" w:themeColor="background1"/>
                <w:lang w:eastAsia="en-AU"/>
              </w:rPr>
              <w:t>69 hours</w:t>
            </w:r>
          </w:p>
        </w:tc>
      </w:tr>
      <w:tr w:rsidR="001D48A2" w:rsidRPr="00F65F05" w14:paraId="08C8E389" w14:textId="77777777" w:rsidTr="00F65F05">
        <w:trPr>
          <w:trHeight w:val="290"/>
        </w:trPr>
        <w:tc>
          <w:tcPr>
            <w:tcW w:w="2117" w:type="pct"/>
            <w:shd w:val="clear" w:color="auto" w:fill="auto"/>
            <w:vAlign w:val="center"/>
            <w:hideMark/>
          </w:tcPr>
          <w:p w14:paraId="605C2611"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Outline</w:t>
            </w:r>
          </w:p>
        </w:tc>
        <w:tc>
          <w:tcPr>
            <w:tcW w:w="2883" w:type="pct"/>
            <w:shd w:val="clear" w:color="auto" w:fill="auto"/>
            <w:vAlign w:val="center"/>
            <w:hideMark/>
          </w:tcPr>
          <w:p w14:paraId="697A02C3"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25</w:t>
            </w:r>
          </w:p>
        </w:tc>
      </w:tr>
      <w:tr w:rsidR="001D48A2" w:rsidRPr="00F65F05" w14:paraId="3EF0758B" w14:textId="77777777" w:rsidTr="00F65F05">
        <w:trPr>
          <w:trHeight w:val="290"/>
        </w:trPr>
        <w:tc>
          <w:tcPr>
            <w:tcW w:w="2117" w:type="pct"/>
            <w:shd w:val="clear" w:color="auto" w:fill="auto"/>
            <w:vAlign w:val="center"/>
            <w:hideMark/>
          </w:tcPr>
          <w:p w14:paraId="784FE024"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Draft</w:t>
            </w:r>
          </w:p>
        </w:tc>
        <w:tc>
          <w:tcPr>
            <w:tcW w:w="2883" w:type="pct"/>
            <w:shd w:val="clear" w:color="auto" w:fill="auto"/>
            <w:vAlign w:val="center"/>
            <w:hideMark/>
          </w:tcPr>
          <w:p w14:paraId="28D2ED90"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20</w:t>
            </w:r>
          </w:p>
        </w:tc>
      </w:tr>
      <w:tr w:rsidR="001D48A2" w:rsidRPr="00F65F05" w14:paraId="29F7C700" w14:textId="77777777" w:rsidTr="00F65F05">
        <w:trPr>
          <w:trHeight w:val="290"/>
        </w:trPr>
        <w:tc>
          <w:tcPr>
            <w:tcW w:w="2117" w:type="pct"/>
            <w:shd w:val="clear" w:color="auto" w:fill="auto"/>
            <w:vAlign w:val="center"/>
            <w:hideMark/>
          </w:tcPr>
          <w:p w14:paraId="32EC4131"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Review</w:t>
            </w:r>
          </w:p>
        </w:tc>
        <w:tc>
          <w:tcPr>
            <w:tcW w:w="2883" w:type="pct"/>
            <w:shd w:val="clear" w:color="auto" w:fill="auto"/>
            <w:vAlign w:val="center"/>
            <w:hideMark/>
          </w:tcPr>
          <w:p w14:paraId="4DA0B976"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12</w:t>
            </w:r>
          </w:p>
        </w:tc>
      </w:tr>
      <w:tr w:rsidR="001D48A2" w:rsidRPr="00F65F05" w14:paraId="5EB77914" w14:textId="77777777" w:rsidTr="00F65F05">
        <w:trPr>
          <w:trHeight w:val="290"/>
        </w:trPr>
        <w:tc>
          <w:tcPr>
            <w:tcW w:w="2117" w:type="pct"/>
            <w:shd w:val="clear" w:color="auto" w:fill="auto"/>
            <w:vAlign w:val="center"/>
            <w:hideMark/>
          </w:tcPr>
          <w:p w14:paraId="2D8D6B6E"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Finish</w:t>
            </w:r>
          </w:p>
        </w:tc>
        <w:tc>
          <w:tcPr>
            <w:tcW w:w="2883" w:type="pct"/>
            <w:shd w:val="clear" w:color="auto" w:fill="auto"/>
            <w:vAlign w:val="center"/>
            <w:hideMark/>
          </w:tcPr>
          <w:p w14:paraId="06D61A31"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12</w:t>
            </w:r>
          </w:p>
        </w:tc>
      </w:tr>
      <w:tr w:rsidR="00F65F05" w:rsidRPr="00F65F05" w14:paraId="2E50EDB9" w14:textId="77777777" w:rsidTr="00F65F05">
        <w:trPr>
          <w:trHeight w:val="420"/>
        </w:trPr>
        <w:tc>
          <w:tcPr>
            <w:tcW w:w="2117" w:type="pct"/>
            <w:shd w:val="clear" w:color="auto" w:fill="002060"/>
            <w:vAlign w:val="center"/>
            <w:hideMark/>
          </w:tcPr>
          <w:p w14:paraId="66F52ABE" w14:textId="77777777" w:rsidR="001D48A2" w:rsidRPr="00F65F05" w:rsidRDefault="001D48A2" w:rsidP="00A81E10">
            <w:pPr>
              <w:spacing w:before="20" w:after="20" w:line="240" w:lineRule="auto"/>
              <w:rPr>
                <w:rFonts w:eastAsia="Times New Roman"/>
                <w:b/>
                <w:bCs/>
                <w:color w:val="FFFFFF" w:themeColor="background1"/>
                <w:lang w:eastAsia="en-AU"/>
              </w:rPr>
            </w:pPr>
            <w:r w:rsidRPr="00F65F05">
              <w:rPr>
                <w:rFonts w:eastAsia="Times New Roman"/>
                <w:b/>
                <w:bCs/>
                <w:color w:val="FFFFFF" w:themeColor="background1"/>
                <w:lang w:eastAsia="en-AU"/>
              </w:rPr>
              <w:t>Feature 5 - Title &amp; Menu</w:t>
            </w:r>
          </w:p>
        </w:tc>
        <w:tc>
          <w:tcPr>
            <w:tcW w:w="2883" w:type="pct"/>
            <w:shd w:val="clear" w:color="auto" w:fill="002060"/>
            <w:vAlign w:val="center"/>
            <w:hideMark/>
          </w:tcPr>
          <w:p w14:paraId="23813166" w14:textId="77777777" w:rsidR="001D48A2" w:rsidRPr="00F65F05" w:rsidRDefault="001D48A2" w:rsidP="00A81E10">
            <w:pPr>
              <w:spacing w:before="20" w:after="20" w:line="240" w:lineRule="auto"/>
              <w:jc w:val="center"/>
              <w:rPr>
                <w:rFonts w:eastAsia="Times New Roman"/>
                <w:b/>
                <w:bCs/>
                <w:color w:val="FFFFFF" w:themeColor="background1"/>
                <w:lang w:eastAsia="en-AU"/>
              </w:rPr>
            </w:pPr>
            <w:r w:rsidRPr="00F65F05">
              <w:rPr>
                <w:rFonts w:eastAsia="Times New Roman"/>
                <w:b/>
                <w:bCs/>
                <w:color w:val="FFFFFF" w:themeColor="background1"/>
                <w:lang w:eastAsia="en-AU"/>
              </w:rPr>
              <w:t>18 hours</w:t>
            </w:r>
          </w:p>
        </w:tc>
      </w:tr>
      <w:tr w:rsidR="001D48A2" w:rsidRPr="00F65F05" w14:paraId="4A2A889D" w14:textId="77777777" w:rsidTr="00F65F05">
        <w:trPr>
          <w:trHeight w:val="290"/>
        </w:trPr>
        <w:tc>
          <w:tcPr>
            <w:tcW w:w="2117" w:type="pct"/>
            <w:shd w:val="clear" w:color="auto" w:fill="auto"/>
            <w:vAlign w:val="center"/>
            <w:hideMark/>
          </w:tcPr>
          <w:p w14:paraId="6B5DF9D8"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Design</w:t>
            </w:r>
          </w:p>
        </w:tc>
        <w:tc>
          <w:tcPr>
            <w:tcW w:w="2883" w:type="pct"/>
            <w:shd w:val="clear" w:color="auto" w:fill="auto"/>
            <w:vAlign w:val="center"/>
            <w:hideMark/>
          </w:tcPr>
          <w:p w14:paraId="3F12AAAD"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4</w:t>
            </w:r>
          </w:p>
        </w:tc>
      </w:tr>
      <w:tr w:rsidR="001D48A2" w:rsidRPr="00F65F05" w14:paraId="5E26090B" w14:textId="77777777" w:rsidTr="00F65F05">
        <w:trPr>
          <w:trHeight w:val="290"/>
        </w:trPr>
        <w:tc>
          <w:tcPr>
            <w:tcW w:w="2117" w:type="pct"/>
            <w:shd w:val="clear" w:color="auto" w:fill="auto"/>
            <w:vAlign w:val="center"/>
            <w:hideMark/>
          </w:tcPr>
          <w:p w14:paraId="752D652B"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Code</w:t>
            </w:r>
          </w:p>
        </w:tc>
        <w:tc>
          <w:tcPr>
            <w:tcW w:w="2883" w:type="pct"/>
            <w:shd w:val="clear" w:color="auto" w:fill="auto"/>
            <w:vAlign w:val="center"/>
            <w:hideMark/>
          </w:tcPr>
          <w:p w14:paraId="39932CAF"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8</w:t>
            </w:r>
          </w:p>
        </w:tc>
      </w:tr>
      <w:tr w:rsidR="001D48A2" w:rsidRPr="00F65F05" w14:paraId="382F95C3" w14:textId="77777777" w:rsidTr="00F65F05">
        <w:trPr>
          <w:trHeight w:val="290"/>
        </w:trPr>
        <w:tc>
          <w:tcPr>
            <w:tcW w:w="2117" w:type="pct"/>
            <w:shd w:val="clear" w:color="auto" w:fill="auto"/>
            <w:vAlign w:val="center"/>
            <w:hideMark/>
          </w:tcPr>
          <w:p w14:paraId="4FCCC065"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Test</w:t>
            </w:r>
          </w:p>
        </w:tc>
        <w:tc>
          <w:tcPr>
            <w:tcW w:w="2883" w:type="pct"/>
            <w:shd w:val="clear" w:color="auto" w:fill="auto"/>
            <w:vAlign w:val="center"/>
            <w:hideMark/>
          </w:tcPr>
          <w:p w14:paraId="629639AD"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4</w:t>
            </w:r>
          </w:p>
        </w:tc>
      </w:tr>
      <w:tr w:rsidR="001D48A2" w:rsidRPr="00F65F05" w14:paraId="405E98F2" w14:textId="77777777" w:rsidTr="00F65F05">
        <w:trPr>
          <w:trHeight w:val="290"/>
        </w:trPr>
        <w:tc>
          <w:tcPr>
            <w:tcW w:w="2117" w:type="pct"/>
            <w:shd w:val="clear" w:color="auto" w:fill="auto"/>
            <w:vAlign w:val="center"/>
            <w:hideMark/>
          </w:tcPr>
          <w:p w14:paraId="21758C04"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Finish</w:t>
            </w:r>
          </w:p>
        </w:tc>
        <w:tc>
          <w:tcPr>
            <w:tcW w:w="2883" w:type="pct"/>
            <w:shd w:val="clear" w:color="auto" w:fill="auto"/>
            <w:vAlign w:val="center"/>
            <w:hideMark/>
          </w:tcPr>
          <w:p w14:paraId="42BF4FA1"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2</w:t>
            </w:r>
          </w:p>
        </w:tc>
      </w:tr>
      <w:tr w:rsidR="00F65F05" w:rsidRPr="00F65F05" w14:paraId="65EE35C9" w14:textId="77777777" w:rsidTr="00F65F05">
        <w:trPr>
          <w:trHeight w:val="420"/>
        </w:trPr>
        <w:tc>
          <w:tcPr>
            <w:tcW w:w="2117" w:type="pct"/>
            <w:shd w:val="clear" w:color="auto" w:fill="002060"/>
            <w:vAlign w:val="center"/>
            <w:hideMark/>
          </w:tcPr>
          <w:p w14:paraId="10FD2592" w14:textId="77777777" w:rsidR="001D48A2" w:rsidRPr="00F65F05" w:rsidRDefault="001D48A2" w:rsidP="00A81E10">
            <w:pPr>
              <w:spacing w:before="20" w:after="20" w:line="240" w:lineRule="auto"/>
              <w:rPr>
                <w:rFonts w:eastAsia="Times New Roman"/>
                <w:b/>
                <w:bCs/>
                <w:color w:val="FFFFFF" w:themeColor="background1"/>
                <w:lang w:eastAsia="en-AU"/>
              </w:rPr>
            </w:pPr>
            <w:r w:rsidRPr="00F65F05">
              <w:rPr>
                <w:rFonts w:eastAsia="Times New Roman"/>
                <w:b/>
                <w:bCs/>
                <w:color w:val="FFFFFF" w:themeColor="background1"/>
                <w:lang w:eastAsia="en-AU"/>
              </w:rPr>
              <w:t>Extended Feature - Sounds</w:t>
            </w:r>
          </w:p>
        </w:tc>
        <w:tc>
          <w:tcPr>
            <w:tcW w:w="2883" w:type="pct"/>
            <w:shd w:val="clear" w:color="auto" w:fill="002060"/>
            <w:vAlign w:val="center"/>
            <w:hideMark/>
          </w:tcPr>
          <w:p w14:paraId="33E15107" w14:textId="77777777" w:rsidR="001D48A2" w:rsidRPr="00F65F05" w:rsidRDefault="001D48A2" w:rsidP="00A81E10">
            <w:pPr>
              <w:spacing w:before="20" w:after="20" w:line="240" w:lineRule="auto"/>
              <w:jc w:val="center"/>
              <w:rPr>
                <w:rFonts w:eastAsia="Times New Roman"/>
                <w:b/>
                <w:bCs/>
                <w:color w:val="FFFFFF" w:themeColor="background1"/>
                <w:lang w:eastAsia="en-AU"/>
              </w:rPr>
            </w:pPr>
            <w:r w:rsidRPr="00F65F05">
              <w:rPr>
                <w:rFonts w:eastAsia="Times New Roman"/>
                <w:b/>
                <w:bCs/>
                <w:color w:val="FFFFFF" w:themeColor="background1"/>
                <w:lang w:eastAsia="en-AU"/>
              </w:rPr>
              <w:t>30 hours</w:t>
            </w:r>
          </w:p>
        </w:tc>
      </w:tr>
      <w:tr w:rsidR="001D48A2" w:rsidRPr="00F65F05" w14:paraId="07BA3C0E" w14:textId="77777777" w:rsidTr="00F65F05">
        <w:trPr>
          <w:trHeight w:val="290"/>
        </w:trPr>
        <w:tc>
          <w:tcPr>
            <w:tcW w:w="2117" w:type="pct"/>
            <w:shd w:val="clear" w:color="auto" w:fill="auto"/>
            <w:vAlign w:val="center"/>
            <w:hideMark/>
          </w:tcPr>
          <w:p w14:paraId="4AFBFC02"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Concept</w:t>
            </w:r>
          </w:p>
        </w:tc>
        <w:tc>
          <w:tcPr>
            <w:tcW w:w="2883" w:type="pct"/>
            <w:shd w:val="clear" w:color="auto" w:fill="auto"/>
            <w:vAlign w:val="center"/>
            <w:hideMark/>
          </w:tcPr>
          <w:p w14:paraId="73CFD8BA"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12</w:t>
            </w:r>
          </w:p>
        </w:tc>
      </w:tr>
      <w:tr w:rsidR="001D48A2" w:rsidRPr="00F65F05" w14:paraId="55506128" w14:textId="77777777" w:rsidTr="00F65F05">
        <w:trPr>
          <w:trHeight w:val="290"/>
        </w:trPr>
        <w:tc>
          <w:tcPr>
            <w:tcW w:w="2117" w:type="pct"/>
            <w:shd w:val="clear" w:color="auto" w:fill="auto"/>
            <w:vAlign w:val="center"/>
            <w:hideMark/>
          </w:tcPr>
          <w:p w14:paraId="72E879A8"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Code</w:t>
            </w:r>
          </w:p>
        </w:tc>
        <w:tc>
          <w:tcPr>
            <w:tcW w:w="2883" w:type="pct"/>
            <w:shd w:val="clear" w:color="auto" w:fill="auto"/>
            <w:vAlign w:val="center"/>
            <w:hideMark/>
          </w:tcPr>
          <w:p w14:paraId="1D8D6B0C"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12</w:t>
            </w:r>
          </w:p>
        </w:tc>
      </w:tr>
      <w:tr w:rsidR="001D48A2" w:rsidRPr="00F65F05" w14:paraId="76AB02A5" w14:textId="77777777" w:rsidTr="00F65F05">
        <w:trPr>
          <w:trHeight w:val="290"/>
        </w:trPr>
        <w:tc>
          <w:tcPr>
            <w:tcW w:w="2117" w:type="pct"/>
            <w:shd w:val="clear" w:color="auto" w:fill="auto"/>
            <w:vAlign w:val="center"/>
            <w:hideMark/>
          </w:tcPr>
          <w:p w14:paraId="7223D381"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Test</w:t>
            </w:r>
          </w:p>
        </w:tc>
        <w:tc>
          <w:tcPr>
            <w:tcW w:w="2883" w:type="pct"/>
            <w:shd w:val="clear" w:color="auto" w:fill="auto"/>
            <w:vAlign w:val="center"/>
            <w:hideMark/>
          </w:tcPr>
          <w:p w14:paraId="41E4840F"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4</w:t>
            </w:r>
          </w:p>
        </w:tc>
      </w:tr>
      <w:tr w:rsidR="001D48A2" w:rsidRPr="00F65F05" w14:paraId="61D0184C" w14:textId="77777777" w:rsidTr="00F65F05">
        <w:trPr>
          <w:trHeight w:val="290"/>
        </w:trPr>
        <w:tc>
          <w:tcPr>
            <w:tcW w:w="2117" w:type="pct"/>
            <w:shd w:val="clear" w:color="auto" w:fill="auto"/>
            <w:vAlign w:val="center"/>
            <w:hideMark/>
          </w:tcPr>
          <w:p w14:paraId="7C18E17F" w14:textId="77777777" w:rsidR="001D48A2" w:rsidRPr="00F65F05" w:rsidRDefault="001D48A2" w:rsidP="00A81E10">
            <w:pPr>
              <w:spacing w:before="20" w:after="20" w:line="240" w:lineRule="auto"/>
              <w:rPr>
                <w:rFonts w:eastAsia="Times New Roman"/>
                <w:color w:val="434343"/>
                <w:lang w:eastAsia="en-AU"/>
              </w:rPr>
            </w:pPr>
            <w:r w:rsidRPr="00F65F05">
              <w:rPr>
                <w:rFonts w:eastAsia="Times New Roman"/>
                <w:color w:val="434343"/>
                <w:lang w:eastAsia="en-AU"/>
              </w:rPr>
              <w:t>Finish</w:t>
            </w:r>
          </w:p>
        </w:tc>
        <w:tc>
          <w:tcPr>
            <w:tcW w:w="2883" w:type="pct"/>
            <w:shd w:val="clear" w:color="auto" w:fill="auto"/>
            <w:vAlign w:val="center"/>
            <w:hideMark/>
          </w:tcPr>
          <w:p w14:paraId="0148D2EA" w14:textId="77777777" w:rsidR="001D48A2" w:rsidRPr="00F65F05" w:rsidRDefault="001D48A2" w:rsidP="00A81E10">
            <w:pPr>
              <w:spacing w:before="20" w:after="20" w:line="240" w:lineRule="auto"/>
              <w:jc w:val="center"/>
              <w:rPr>
                <w:rFonts w:eastAsia="Times New Roman"/>
                <w:color w:val="000000"/>
                <w:lang w:eastAsia="en-AU"/>
              </w:rPr>
            </w:pPr>
            <w:r w:rsidRPr="00F65F05">
              <w:rPr>
                <w:rFonts w:eastAsia="Times New Roman"/>
                <w:color w:val="000000"/>
                <w:lang w:eastAsia="en-AU"/>
              </w:rPr>
              <w:t>2</w:t>
            </w:r>
          </w:p>
        </w:tc>
      </w:tr>
    </w:tbl>
    <w:p w14:paraId="3CAD6ECC" w14:textId="77777777" w:rsidR="00A81E10" w:rsidRDefault="00A81E10">
      <w:pPr>
        <w:spacing w:after="200"/>
      </w:pPr>
      <w:r>
        <w:br w:type="page"/>
      </w:r>
    </w:p>
    <w:p w14:paraId="1FAF3115" w14:textId="34D772E4" w:rsidR="00E72A4E" w:rsidRPr="0044751F" w:rsidRDefault="00E72A4E" w:rsidP="00844DB3">
      <w:pPr>
        <w:pStyle w:val="Heading3"/>
      </w:pPr>
      <w:bookmarkStart w:id="12" w:name="_Toc20085488"/>
      <w:r w:rsidRPr="0044751F">
        <w:lastRenderedPageBreak/>
        <w:t>Beyond Current Capabilities</w:t>
      </w:r>
      <w:bookmarkEnd w:id="12"/>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A70E81" w14:paraId="1EA3C606" w14:textId="77777777" w:rsidTr="002B4353">
        <w:trPr>
          <w:trHeight w:val="1202"/>
        </w:trPr>
        <w:tc>
          <w:tcPr>
            <w:tcW w:w="3119" w:type="dxa"/>
            <w:tcBorders>
              <w:right w:val="single" w:sz="4" w:space="0" w:color="auto"/>
            </w:tcBorders>
            <w:shd w:val="clear" w:color="auto" w:fill="1F3864" w:themeFill="accent1" w:themeFillShade="80"/>
            <w:vAlign w:val="center"/>
          </w:tcPr>
          <w:p w14:paraId="4973D528" w14:textId="7DC0ADB5" w:rsidR="00A70E81" w:rsidRPr="00AB7A85" w:rsidRDefault="00A70E81" w:rsidP="00A70E81">
            <w:pPr>
              <w:spacing w:before="120" w:after="120"/>
              <w:rPr>
                <w:b/>
                <w:bCs/>
              </w:rPr>
            </w:pPr>
            <w:r w:rsidRPr="00562B37">
              <w:rPr>
                <w:b/>
                <w:bCs/>
              </w:rPr>
              <w:t>Paul Andrew Atkins</w:t>
            </w:r>
          </w:p>
        </w:tc>
        <w:tc>
          <w:tcPr>
            <w:tcW w:w="5897" w:type="dxa"/>
            <w:tcBorders>
              <w:top w:val="single" w:sz="4" w:space="0" w:color="auto"/>
              <w:left w:val="single" w:sz="4" w:space="0" w:color="auto"/>
              <w:bottom w:val="single" w:sz="4" w:space="0" w:color="auto"/>
              <w:right w:val="single" w:sz="4" w:space="0" w:color="auto"/>
            </w:tcBorders>
          </w:tcPr>
          <w:p w14:paraId="63F54309" w14:textId="3A0E9857" w:rsidR="00A70E81" w:rsidRDefault="00A70E81" w:rsidP="00A70E81">
            <w:pPr>
              <w:spacing w:before="160" w:after="160"/>
            </w:pPr>
            <w:r>
              <w:t>I feel I have a good understanding of programming principles especially in the OO space. I have made many games in Unity, stand</w:t>
            </w:r>
            <w:r w:rsidR="00C7206F">
              <w:t>-</w:t>
            </w:r>
            <w:r>
              <w:t>alone java and a couple of python games from scratch (most of these learnt from tutorials).</w:t>
            </w:r>
          </w:p>
          <w:p w14:paraId="57C0E87C" w14:textId="5CF7087C" w:rsidR="00A70E81" w:rsidRDefault="00A70E81">
            <w:pPr>
              <w:spacing w:before="160" w:after="160"/>
            </w:pPr>
            <w:r>
              <w:t>I feel the biggest thing I am going to learn from this project is the project procedure itself. Using Trello, Agile &amp; Waterfall methodologies and collaborating with others with a deadline.</w:t>
            </w:r>
          </w:p>
        </w:tc>
      </w:tr>
    </w:tbl>
    <w:p w14:paraId="31E490B7" w14:textId="289088AF" w:rsidR="00DF39A6" w:rsidRDefault="00DF39A6" w:rsidP="00A70E81">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7415C261" w14:textId="77777777" w:rsidTr="002B4353">
        <w:trPr>
          <w:trHeight w:val="1202"/>
        </w:trPr>
        <w:tc>
          <w:tcPr>
            <w:tcW w:w="3119" w:type="dxa"/>
            <w:tcBorders>
              <w:right w:val="single" w:sz="4" w:space="0" w:color="auto"/>
            </w:tcBorders>
            <w:shd w:val="clear" w:color="auto" w:fill="1F3864" w:themeFill="accent1" w:themeFillShade="80"/>
            <w:vAlign w:val="center"/>
          </w:tcPr>
          <w:p w14:paraId="75F6ECA0" w14:textId="54A40BF9" w:rsidR="001C3BE9" w:rsidRPr="00AB7A85" w:rsidRDefault="001C3BE9" w:rsidP="00A70E81">
            <w:pPr>
              <w:spacing w:before="120" w:after="120"/>
              <w:rPr>
                <w:b/>
                <w:bCs/>
              </w:rPr>
            </w:pPr>
            <w:r>
              <w:rPr>
                <w:b/>
                <w:bCs/>
              </w:rPr>
              <w:t>Daniel Peter Burke</w:t>
            </w:r>
          </w:p>
        </w:tc>
        <w:tc>
          <w:tcPr>
            <w:tcW w:w="5897" w:type="dxa"/>
            <w:tcBorders>
              <w:top w:val="single" w:sz="4" w:space="0" w:color="auto"/>
              <w:left w:val="single" w:sz="4" w:space="0" w:color="auto"/>
              <w:bottom w:val="single" w:sz="4" w:space="0" w:color="auto"/>
              <w:right w:val="single" w:sz="4" w:space="0" w:color="auto"/>
            </w:tcBorders>
          </w:tcPr>
          <w:p w14:paraId="3698270C" w14:textId="77777777" w:rsidR="00AC4C94" w:rsidRDefault="00AC4C94" w:rsidP="00AC4C94">
            <w:pPr>
              <w:spacing w:before="160" w:after="160"/>
            </w:pPr>
            <w:r>
              <w:t>I've been programming since I was 6. I started with C, then Assembly, then C++. I've used many languages, but these days prefer C, because it's the base language of GPU Computing. I really enjoy writing stuff for GPU's, stuff that uses threads, sockets, and has high performance and high fault tolerance.</w:t>
            </w:r>
          </w:p>
          <w:p w14:paraId="1CE0B894" w14:textId="706C4B27" w:rsidR="001C3BE9" w:rsidRDefault="00AC4C94">
            <w:pPr>
              <w:spacing w:before="160" w:after="160"/>
            </w:pPr>
            <w:r>
              <w:t xml:space="preserve">I'm hoping to develop some digital art skills, specifically rotoscoping and animation, and some basics of Godot. Soft-skills are an ongoing adventure for me, and hopefully I can integrate some </w:t>
            </w:r>
            <w:r w:rsidR="00713BBC">
              <w:t xml:space="preserve">of </w:t>
            </w:r>
            <w:r>
              <w:t>what I've learnt with the programming part of my brain.</w:t>
            </w:r>
          </w:p>
        </w:tc>
      </w:tr>
    </w:tbl>
    <w:p w14:paraId="4BD870FF" w14:textId="77777777" w:rsidR="00DF39A6" w:rsidRDefault="00DF39A6" w:rsidP="00A70E81">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22457878" w14:textId="77777777" w:rsidTr="002B4353">
        <w:trPr>
          <w:trHeight w:val="70"/>
        </w:trPr>
        <w:tc>
          <w:tcPr>
            <w:tcW w:w="3119" w:type="dxa"/>
            <w:tcBorders>
              <w:right w:val="single" w:sz="4" w:space="0" w:color="auto"/>
            </w:tcBorders>
            <w:shd w:val="clear" w:color="auto" w:fill="1F3864" w:themeFill="accent1" w:themeFillShade="80"/>
            <w:vAlign w:val="center"/>
          </w:tcPr>
          <w:p w14:paraId="62FF3669" w14:textId="51194EB2" w:rsidR="001C3BE9" w:rsidRPr="00AB7A85" w:rsidRDefault="001C3BE9" w:rsidP="00A70E81">
            <w:pPr>
              <w:spacing w:before="120" w:after="120"/>
              <w:rPr>
                <w:b/>
                <w:bCs/>
              </w:rPr>
            </w:pPr>
            <w:r w:rsidRPr="00562B37">
              <w:rPr>
                <w:b/>
                <w:bCs/>
              </w:rPr>
              <w:t>Paul Stephen McKercher</w:t>
            </w:r>
          </w:p>
        </w:tc>
        <w:tc>
          <w:tcPr>
            <w:tcW w:w="5897" w:type="dxa"/>
            <w:tcBorders>
              <w:top w:val="single" w:sz="4" w:space="0" w:color="auto"/>
              <w:left w:val="single" w:sz="4" w:space="0" w:color="auto"/>
              <w:bottom w:val="single" w:sz="4" w:space="0" w:color="auto"/>
              <w:right w:val="single" w:sz="4" w:space="0" w:color="auto"/>
            </w:tcBorders>
          </w:tcPr>
          <w:p w14:paraId="532511F4" w14:textId="77777777" w:rsidR="001C3BE9" w:rsidRDefault="001C3BE9" w:rsidP="001C3BE9">
            <w:pPr>
              <w:spacing w:before="160" w:after="160"/>
            </w:pPr>
            <w:r>
              <w:t>I have a basic-intermediate understanding of programming and I am very familiar with games as a medium. I regularly use them and analyse them as a consumer.</w:t>
            </w:r>
          </w:p>
          <w:p w14:paraId="24DB0DDA" w14:textId="77777777" w:rsidR="001C3BE9" w:rsidRDefault="001C3BE9" w:rsidP="001C3BE9">
            <w:pPr>
              <w:spacing w:before="160" w:after="160"/>
            </w:pPr>
            <w:r>
              <w:t>The new aspects for myself would be working in a team on a software project (remotely no-less) and learning to design and create a game using developer tools such as an engine.</w:t>
            </w:r>
          </w:p>
          <w:p w14:paraId="73D73627" w14:textId="142E7C03" w:rsidR="001C3BE9" w:rsidRDefault="001C3BE9" w:rsidP="001C3BE9">
            <w:pPr>
              <w:spacing w:before="160" w:after="160"/>
            </w:pPr>
            <w:r>
              <w:t>I will be building on my team work experience from my current career as a Theatre Lighting Technician but this project will be more about coming to an agreement of creative aspects and implementation. The scripting aspect in an engine will be not too difficult after my classes in Java OO programming.</w:t>
            </w:r>
          </w:p>
        </w:tc>
      </w:tr>
    </w:tbl>
    <w:p w14:paraId="3F232E11" w14:textId="62951A90" w:rsidR="00A81E10" w:rsidRDefault="00A81E10" w:rsidP="00CC48A0"/>
    <w:p w14:paraId="0D28EB78" w14:textId="77777777" w:rsidR="00A81E10" w:rsidRDefault="00A81E10">
      <w:pPr>
        <w:spacing w:after="200"/>
      </w:pPr>
      <w:r>
        <w:br w:type="page"/>
      </w:r>
    </w:p>
    <w:p w14:paraId="297758C4" w14:textId="77777777" w:rsidR="00DF39A6" w:rsidRDefault="00DF39A6" w:rsidP="00CC48A0"/>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76DD3C5C" w14:textId="77777777" w:rsidTr="002B4353">
        <w:trPr>
          <w:trHeight w:val="1202"/>
        </w:trPr>
        <w:tc>
          <w:tcPr>
            <w:tcW w:w="3119" w:type="dxa"/>
            <w:tcBorders>
              <w:right w:val="single" w:sz="4" w:space="0" w:color="auto"/>
            </w:tcBorders>
            <w:shd w:val="clear" w:color="auto" w:fill="1F3864" w:themeFill="accent1" w:themeFillShade="80"/>
            <w:vAlign w:val="center"/>
          </w:tcPr>
          <w:p w14:paraId="5F30C9AD" w14:textId="10DD318B" w:rsidR="001C3BE9" w:rsidRPr="00AB7A85" w:rsidRDefault="001C3BE9" w:rsidP="001C3BE9">
            <w:pPr>
              <w:spacing w:before="120" w:after="120"/>
              <w:rPr>
                <w:b/>
                <w:bCs/>
              </w:rPr>
            </w:pPr>
            <w:r>
              <w:rPr>
                <w:b/>
                <w:bCs/>
              </w:rPr>
              <w:t>Jeff Reynolds</w:t>
            </w:r>
          </w:p>
        </w:tc>
        <w:tc>
          <w:tcPr>
            <w:tcW w:w="5897" w:type="dxa"/>
            <w:tcBorders>
              <w:top w:val="single" w:sz="4" w:space="0" w:color="auto"/>
              <w:left w:val="single" w:sz="4" w:space="0" w:color="auto"/>
              <w:bottom w:val="single" w:sz="4" w:space="0" w:color="auto"/>
              <w:right w:val="single" w:sz="4" w:space="0" w:color="auto"/>
            </w:tcBorders>
          </w:tcPr>
          <w:p w14:paraId="729D95B2" w14:textId="77777777" w:rsidR="001C3BE9" w:rsidRDefault="001C3BE9" w:rsidP="001C3BE9">
            <w:pPr>
              <w:spacing w:before="160" w:after="160"/>
            </w:pPr>
            <w:r>
              <w:t>I have a good handle on basic programming and computer systems, and I've tinkered with games in the past (</w:t>
            </w:r>
            <w:proofErr w:type="spellStart"/>
            <w:r>
              <w:t>modding</w:t>
            </w:r>
            <w:proofErr w:type="spellEnd"/>
            <w:r>
              <w:t>). I've worked as an analyst and project manager on IT projects at a bank for a number of years, and have worked with agile and waterfall methodologies.</w:t>
            </w:r>
          </w:p>
          <w:p w14:paraId="6DB5E9F5" w14:textId="57850150" w:rsidR="001C3BE9" w:rsidRDefault="001C3BE9" w:rsidP="001C3BE9">
            <w:pPr>
              <w:spacing w:before="160" w:after="160"/>
            </w:pPr>
            <w:r>
              <w:t>I've never worked with a team to develop a game from scratch, and so the main learning for me on this project will be how to develop various elements for a computer game using the GODOT engine, and what tasks and activities are needed to complete the project.</w:t>
            </w:r>
          </w:p>
        </w:tc>
      </w:tr>
    </w:tbl>
    <w:p w14:paraId="609214B2" w14:textId="6C15B8BB" w:rsidR="00A70E81" w:rsidRDefault="00A70E81" w:rsidP="00A81E10">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5617CC0A" w14:textId="77777777" w:rsidTr="002B4353">
        <w:trPr>
          <w:trHeight w:val="3103"/>
        </w:trPr>
        <w:tc>
          <w:tcPr>
            <w:tcW w:w="3119" w:type="dxa"/>
            <w:tcBorders>
              <w:right w:val="single" w:sz="4" w:space="0" w:color="auto"/>
            </w:tcBorders>
            <w:shd w:val="clear" w:color="auto" w:fill="1F3864" w:themeFill="accent1" w:themeFillShade="80"/>
            <w:vAlign w:val="center"/>
          </w:tcPr>
          <w:p w14:paraId="040E84B8" w14:textId="3643222D" w:rsidR="001C3BE9" w:rsidRPr="00AB7A85" w:rsidRDefault="001C3BE9" w:rsidP="00A70E81">
            <w:pPr>
              <w:spacing w:before="120" w:after="120"/>
              <w:rPr>
                <w:b/>
                <w:bCs/>
              </w:rPr>
            </w:pPr>
            <w:r>
              <w:rPr>
                <w:b/>
                <w:bCs/>
              </w:rPr>
              <w:t>Michael James Seymour</w:t>
            </w:r>
          </w:p>
        </w:tc>
        <w:tc>
          <w:tcPr>
            <w:tcW w:w="5897" w:type="dxa"/>
            <w:tcBorders>
              <w:top w:val="single" w:sz="4" w:space="0" w:color="auto"/>
              <w:left w:val="single" w:sz="4" w:space="0" w:color="auto"/>
              <w:bottom w:val="single" w:sz="4" w:space="0" w:color="auto"/>
              <w:right w:val="single" w:sz="4" w:space="0" w:color="auto"/>
            </w:tcBorders>
          </w:tcPr>
          <w:p w14:paraId="3C063B25" w14:textId="27A98B9D" w:rsidR="001C3BE9" w:rsidRDefault="001C3BE9" w:rsidP="00262CB4">
            <w:pPr>
              <w:spacing w:before="160" w:after="160"/>
            </w:pPr>
            <w:r w:rsidRPr="001C3BE9">
              <w:t>My current knowledge involves some online edX and Udemy coding courses, and the courses I have already completed as a part of this degree program. I am familiar with older games although I rarely play them anymore. I am familiar with the Godot engine and coding in Python and Java, and I imagine this knowledge will be extended, but most of all I expect to extend my experience of working on a project within a group, which is something I've never done outside of this degree program and all these processes and programs such as Trello and Teams are completely new to me.</w:t>
            </w:r>
          </w:p>
        </w:tc>
      </w:tr>
    </w:tbl>
    <w:p w14:paraId="185CC629" w14:textId="3A2ADFD9" w:rsidR="00A70E81" w:rsidRDefault="00A70E81" w:rsidP="00A81E10">
      <w:pPr>
        <w:pStyle w:val="NoSpacing"/>
      </w:pPr>
    </w:p>
    <w:tbl>
      <w:tblPr>
        <w:tblStyle w:val="TableGrid"/>
        <w:tblW w:w="0" w:type="auto"/>
        <w:tblBorders>
          <w:left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3119"/>
        <w:gridCol w:w="5897"/>
      </w:tblGrid>
      <w:tr w:rsidR="001C3BE9" w14:paraId="19C32423" w14:textId="77777777" w:rsidTr="002B4353">
        <w:trPr>
          <w:trHeight w:val="1202"/>
        </w:trPr>
        <w:tc>
          <w:tcPr>
            <w:tcW w:w="3119" w:type="dxa"/>
            <w:tcBorders>
              <w:right w:val="single" w:sz="4" w:space="0" w:color="auto"/>
            </w:tcBorders>
            <w:shd w:val="clear" w:color="auto" w:fill="1F3864" w:themeFill="accent1" w:themeFillShade="80"/>
            <w:vAlign w:val="center"/>
          </w:tcPr>
          <w:p w14:paraId="1130B85B" w14:textId="137854D9" w:rsidR="001C3BE9" w:rsidRPr="00AB7A85" w:rsidRDefault="001C3BE9" w:rsidP="00262CB4">
            <w:pPr>
              <w:spacing w:before="120" w:after="120"/>
              <w:rPr>
                <w:b/>
                <w:bCs/>
              </w:rPr>
            </w:pPr>
            <w:r>
              <w:rPr>
                <w:b/>
                <w:bCs/>
              </w:rPr>
              <w:t>Lee van den Blink</w:t>
            </w:r>
          </w:p>
        </w:tc>
        <w:tc>
          <w:tcPr>
            <w:tcW w:w="5897" w:type="dxa"/>
            <w:tcBorders>
              <w:top w:val="single" w:sz="4" w:space="0" w:color="auto"/>
              <w:left w:val="single" w:sz="4" w:space="0" w:color="auto"/>
              <w:bottom w:val="single" w:sz="4" w:space="0" w:color="auto"/>
              <w:right w:val="single" w:sz="4" w:space="0" w:color="auto"/>
            </w:tcBorders>
          </w:tcPr>
          <w:p w14:paraId="7D4D92BD" w14:textId="77777777" w:rsidR="001C3BE9" w:rsidRDefault="001C3BE9" w:rsidP="00262CB4">
            <w:pPr>
              <w:spacing w:before="160" w:after="160"/>
            </w:pPr>
            <w:r>
              <w:t xml:space="preserve">I would consider myself a beginner programmer and am very keen to improve these skills.  I’ve also never used a game engine and am very excited to have the opportunity to experiment with the behind the scenes of a game.  </w:t>
            </w:r>
          </w:p>
          <w:p w14:paraId="151D228C" w14:textId="4576E575" w:rsidR="001C3BE9" w:rsidRDefault="001C3BE9" w:rsidP="00262CB4">
            <w:pPr>
              <w:spacing w:before="160" w:after="160"/>
            </w:pPr>
            <w:r>
              <w:t xml:space="preserve">While I’ve done lots of project management related tasks through work, I’ve never been part of any sort of software development, or used Agile or Waterfall methodologies, and I’m sure throughout this project I will learn more about managing group dynamics within projects, and where my skills align within a software or IT development teams.  </w:t>
            </w:r>
          </w:p>
        </w:tc>
      </w:tr>
    </w:tbl>
    <w:p w14:paraId="19DA5037" w14:textId="7809DBB5" w:rsidR="00A81E10" w:rsidRDefault="00A81E10" w:rsidP="00CC48A0"/>
    <w:p w14:paraId="2D3E9721" w14:textId="77777777" w:rsidR="00A81E10" w:rsidRDefault="00A81E10">
      <w:pPr>
        <w:spacing w:after="200"/>
      </w:pPr>
      <w:r>
        <w:br w:type="page"/>
      </w:r>
    </w:p>
    <w:p w14:paraId="4C1D5797" w14:textId="4C59D51B" w:rsidR="00E72A4E" w:rsidRPr="0044751F" w:rsidRDefault="00E72A4E" w:rsidP="00844DB3">
      <w:pPr>
        <w:pStyle w:val="Heading3"/>
      </w:pPr>
      <w:bookmarkStart w:id="13" w:name="_Toc20085489"/>
      <w:r w:rsidRPr="0044751F">
        <w:lastRenderedPageBreak/>
        <w:t>Project Risks</w:t>
      </w:r>
      <w:bookmarkEnd w:id="13"/>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1CC11727" w14:textId="77777777" w:rsidTr="00DF39A6">
        <w:tc>
          <w:tcPr>
            <w:tcW w:w="3114" w:type="dxa"/>
            <w:shd w:val="clear" w:color="auto" w:fill="1F3864" w:themeFill="accent1" w:themeFillShade="80"/>
            <w:vAlign w:val="center"/>
          </w:tcPr>
          <w:p w14:paraId="2A7D7CC4" w14:textId="436889DE" w:rsidR="00DF39A6" w:rsidRDefault="00DF39A6" w:rsidP="00DF39A6">
            <w:pPr>
              <w:spacing w:before="160" w:after="160"/>
            </w:pPr>
            <w:r>
              <w:t>Team Dynamic Challenge:</w:t>
            </w:r>
          </w:p>
        </w:tc>
        <w:tc>
          <w:tcPr>
            <w:tcW w:w="5946" w:type="dxa"/>
            <w:shd w:val="clear" w:color="auto" w:fill="1F3864" w:themeFill="accent1" w:themeFillShade="80"/>
            <w:vAlign w:val="center"/>
          </w:tcPr>
          <w:p w14:paraId="3DD48362" w14:textId="46D1EAB1" w:rsidR="00DF39A6" w:rsidRDefault="00DF39A6" w:rsidP="00DF39A6">
            <w:pPr>
              <w:spacing w:before="160" w:after="160"/>
            </w:pPr>
            <w:r w:rsidRPr="0044751F">
              <w:t>The group makes a decision which does not have the support of one or more team members.</w:t>
            </w:r>
          </w:p>
        </w:tc>
      </w:tr>
      <w:tr w:rsidR="00DF39A6" w14:paraId="76C4F031" w14:textId="77777777" w:rsidTr="00AB0493">
        <w:tc>
          <w:tcPr>
            <w:tcW w:w="3114" w:type="dxa"/>
            <w:shd w:val="clear" w:color="auto" w:fill="E7E6E6" w:themeFill="background2"/>
            <w:vAlign w:val="center"/>
          </w:tcPr>
          <w:p w14:paraId="36A1F0C3" w14:textId="44E4EA36" w:rsidR="00DF39A6" w:rsidRDefault="00DF39A6" w:rsidP="00AB0493">
            <w:pPr>
              <w:spacing w:before="80" w:after="80"/>
            </w:pPr>
            <w:r>
              <w:t xml:space="preserve">Likelihood: </w:t>
            </w:r>
          </w:p>
        </w:tc>
        <w:tc>
          <w:tcPr>
            <w:tcW w:w="5946" w:type="dxa"/>
            <w:shd w:val="clear" w:color="auto" w:fill="E7E6E6" w:themeFill="background2"/>
            <w:vAlign w:val="center"/>
          </w:tcPr>
          <w:p w14:paraId="37774CAA" w14:textId="3DAC7395" w:rsidR="00DF39A6" w:rsidRDefault="00DF39A6" w:rsidP="00AB0493">
            <w:pPr>
              <w:spacing w:before="80" w:after="80"/>
            </w:pPr>
            <w:r>
              <w:t>Moderate</w:t>
            </w:r>
          </w:p>
        </w:tc>
      </w:tr>
      <w:tr w:rsidR="00DF39A6" w14:paraId="7CB8E835" w14:textId="77777777" w:rsidTr="00AB0493">
        <w:tc>
          <w:tcPr>
            <w:tcW w:w="3114" w:type="dxa"/>
            <w:shd w:val="clear" w:color="auto" w:fill="E7E6E6" w:themeFill="background2"/>
            <w:vAlign w:val="center"/>
          </w:tcPr>
          <w:p w14:paraId="7C3F9137" w14:textId="1CF9E8BE" w:rsidR="00DF39A6" w:rsidRDefault="00DF39A6" w:rsidP="00AB0493">
            <w:pPr>
              <w:spacing w:before="80" w:after="80"/>
            </w:pPr>
            <w:r>
              <w:t>Impact:</w:t>
            </w:r>
          </w:p>
        </w:tc>
        <w:tc>
          <w:tcPr>
            <w:tcW w:w="5946" w:type="dxa"/>
            <w:shd w:val="clear" w:color="auto" w:fill="E7E6E6" w:themeFill="background2"/>
            <w:vAlign w:val="center"/>
          </w:tcPr>
          <w:p w14:paraId="44B8B307" w14:textId="5D9561B3" w:rsidR="00DF39A6" w:rsidRDefault="00DF39A6" w:rsidP="00AB0493">
            <w:pPr>
              <w:spacing w:before="80" w:after="80"/>
            </w:pPr>
            <w:r>
              <w:t>Moderate</w:t>
            </w:r>
          </w:p>
        </w:tc>
      </w:tr>
      <w:tr w:rsidR="00DF39A6" w14:paraId="75B89ADC" w14:textId="77777777" w:rsidTr="00DF39A6">
        <w:tc>
          <w:tcPr>
            <w:tcW w:w="9060" w:type="dxa"/>
            <w:gridSpan w:val="2"/>
            <w:vAlign w:val="center"/>
          </w:tcPr>
          <w:p w14:paraId="23F7693F" w14:textId="77777777" w:rsidR="00DF39A6" w:rsidRPr="00DF39A6" w:rsidRDefault="00DF39A6" w:rsidP="00B6552C">
            <w:pPr>
              <w:spacing w:before="120" w:after="120"/>
              <w:rPr>
                <w:i/>
                <w:iCs/>
              </w:rPr>
            </w:pPr>
            <w:r w:rsidRPr="00DF39A6">
              <w:rPr>
                <w:i/>
                <w:iCs/>
              </w:rPr>
              <w:t>Mitigation:</w:t>
            </w:r>
          </w:p>
          <w:p w14:paraId="17396E18" w14:textId="77777777" w:rsidR="00DF39A6" w:rsidRPr="0044751F" w:rsidRDefault="00DF39A6" w:rsidP="00B6552C">
            <w:pPr>
              <w:pStyle w:val="ListParagraph"/>
              <w:numPr>
                <w:ilvl w:val="0"/>
                <w:numId w:val="5"/>
              </w:numPr>
              <w:spacing w:before="120" w:after="120"/>
              <w:ind w:left="714" w:hanging="357"/>
              <w:contextualSpacing w:val="0"/>
            </w:pPr>
            <w:r w:rsidRPr="0044751F">
              <w:t>Any idea which does not have the full support of the group must be discussed in detail to ensure that the dissenting party's position is fully understood by all members of the group.</w:t>
            </w:r>
          </w:p>
          <w:p w14:paraId="11414259" w14:textId="77777777" w:rsidR="00DF39A6" w:rsidRPr="0044751F" w:rsidRDefault="00DF39A6" w:rsidP="00B6552C">
            <w:pPr>
              <w:pStyle w:val="ListParagraph"/>
              <w:numPr>
                <w:ilvl w:val="0"/>
                <w:numId w:val="5"/>
              </w:numPr>
              <w:spacing w:before="120" w:after="120"/>
              <w:ind w:left="714" w:hanging="357"/>
              <w:contextualSpacing w:val="0"/>
            </w:pPr>
            <w:r w:rsidRPr="0044751F">
              <w:t>Team members agree to make an effort to explain their position and reasons for it. They should also outline, or help the group to develop, an alternative approach.</w:t>
            </w:r>
          </w:p>
          <w:p w14:paraId="59FA6319" w14:textId="6683F614" w:rsidR="00DF39A6" w:rsidRDefault="00DF39A6" w:rsidP="00B6552C">
            <w:pPr>
              <w:pStyle w:val="ListParagraph"/>
              <w:numPr>
                <w:ilvl w:val="0"/>
                <w:numId w:val="5"/>
              </w:numPr>
              <w:spacing w:before="120" w:after="120"/>
              <w:ind w:left="714" w:hanging="357"/>
              <w:contextualSpacing w:val="0"/>
            </w:pPr>
            <w:r w:rsidRPr="0044751F">
              <w:t>The final outcome and all discussions leading up to it should be documented in the relevant card (e.g. feature card.)</w:t>
            </w:r>
          </w:p>
        </w:tc>
      </w:tr>
    </w:tbl>
    <w:p w14:paraId="22BC9838" w14:textId="0735C443" w:rsidR="00BA743C" w:rsidRDefault="00BA743C"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70039315" w14:textId="77777777" w:rsidTr="00E10E00">
        <w:tc>
          <w:tcPr>
            <w:tcW w:w="3114" w:type="dxa"/>
            <w:shd w:val="clear" w:color="auto" w:fill="1F3864" w:themeFill="accent1" w:themeFillShade="80"/>
            <w:vAlign w:val="center"/>
          </w:tcPr>
          <w:p w14:paraId="028D8712" w14:textId="77777777" w:rsidR="00DF39A6" w:rsidRDefault="00DF39A6" w:rsidP="00E10E00">
            <w:pPr>
              <w:spacing w:before="160" w:after="160"/>
            </w:pPr>
            <w:r>
              <w:t>Team Dynamic Challenge:</w:t>
            </w:r>
          </w:p>
        </w:tc>
        <w:tc>
          <w:tcPr>
            <w:tcW w:w="5946" w:type="dxa"/>
            <w:shd w:val="clear" w:color="auto" w:fill="1F3864" w:themeFill="accent1" w:themeFillShade="80"/>
            <w:vAlign w:val="center"/>
          </w:tcPr>
          <w:p w14:paraId="0A8373F1" w14:textId="4B207ADF" w:rsidR="00DF39A6" w:rsidRDefault="00DF39A6" w:rsidP="00E10E00">
            <w:pPr>
              <w:spacing w:before="160" w:after="160"/>
            </w:pPr>
            <w:r w:rsidRPr="0044751F">
              <w:rPr>
                <w:rFonts w:eastAsia="Times New Roman"/>
                <w:lang w:eastAsia="en-AU"/>
              </w:rPr>
              <w:t>Team member goes MIA</w:t>
            </w:r>
          </w:p>
        </w:tc>
      </w:tr>
      <w:tr w:rsidR="00DF39A6" w14:paraId="4DC6F978" w14:textId="77777777" w:rsidTr="00AB0493">
        <w:tc>
          <w:tcPr>
            <w:tcW w:w="3114" w:type="dxa"/>
            <w:shd w:val="clear" w:color="auto" w:fill="E7E6E6" w:themeFill="background2"/>
            <w:vAlign w:val="center"/>
          </w:tcPr>
          <w:p w14:paraId="542E75BE" w14:textId="77777777" w:rsidR="00DF39A6" w:rsidRDefault="00DF39A6" w:rsidP="00AB0493">
            <w:pPr>
              <w:spacing w:before="80" w:after="80"/>
            </w:pPr>
            <w:r>
              <w:t xml:space="preserve">Likelihood: </w:t>
            </w:r>
          </w:p>
        </w:tc>
        <w:tc>
          <w:tcPr>
            <w:tcW w:w="5946" w:type="dxa"/>
            <w:shd w:val="clear" w:color="auto" w:fill="E7E6E6" w:themeFill="background2"/>
            <w:vAlign w:val="center"/>
          </w:tcPr>
          <w:p w14:paraId="1567E4F3" w14:textId="1A4D6DA4" w:rsidR="00DF39A6" w:rsidRDefault="00DF39A6" w:rsidP="00AB0493">
            <w:pPr>
              <w:spacing w:before="80" w:after="80"/>
            </w:pPr>
            <w:r>
              <w:t>Low</w:t>
            </w:r>
          </w:p>
        </w:tc>
      </w:tr>
      <w:tr w:rsidR="00DF39A6" w14:paraId="69B60141" w14:textId="77777777" w:rsidTr="00AB0493">
        <w:tc>
          <w:tcPr>
            <w:tcW w:w="3114" w:type="dxa"/>
            <w:shd w:val="clear" w:color="auto" w:fill="E7E6E6" w:themeFill="background2"/>
            <w:vAlign w:val="center"/>
          </w:tcPr>
          <w:p w14:paraId="655D5D76" w14:textId="77777777" w:rsidR="00DF39A6" w:rsidRDefault="00DF39A6" w:rsidP="00AB0493">
            <w:pPr>
              <w:spacing w:before="80" w:after="80"/>
            </w:pPr>
            <w:r>
              <w:t>Impact:</w:t>
            </w:r>
          </w:p>
        </w:tc>
        <w:tc>
          <w:tcPr>
            <w:tcW w:w="5946" w:type="dxa"/>
            <w:shd w:val="clear" w:color="auto" w:fill="E7E6E6" w:themeFill="background2"/>
            <w:vAlign w:val="center"/>
          </w:tcPr>
          <w:p w14:paraId="49D77526" w14:textId="7E49C3B2" w:rsidR="00DF39A6" w:rsidRDefault="00DF39A6" w:rsidP="00AB0493">
            <w:pPr>
              <w:spacing w:before="80" w:after="80"/>
            </w:pPr>
            <w:r>
              <w:t>High</w:t>
            </w:r>
          </w:p>
        </w:tc>
      </w:tr>
      <w:tr w:rsidR="00DF39A6" w14:paraId="62473CE1" w14:textId="77777777" w:rsidTr="00E10E00">
        <w:tc>
          <w:tcPr>
            <w:tcW w:w="9060" w:type="dxa"/>
            <w:gridSpan w:val="2"/>
            <w:vAlign w:val="center"/>
          </w:tcPr>
          <w:p w14:paraId="065AFB46" w14:textId="77777777" w:rsidR="00DF39A6" w:rsidRPr="00DF39A6" w:rsidRDefault="00DF39A6" w:rsidP="00B6552C">
            <w:pPr>
              <w:spacing w:before="120" w:after="120"/>
              <w:rPr>
                <w:i/>
                <w:iCs/>
              </w:rPr>
            </w:pPr>
            <w:r w:rsidRPr="00DF39A6">
              <w:rPr>
                <w:i/>
                <w:iCs/>
              </w:rPr>
              <w:t>Mitigation:</w:t>
            </w:r>
          </w:p>
          <w:p w14:paraId="2421AFF5" w14:textId="200F6260" w:rsidR="00DF39A6" w:rsidRDefault="00DF39A6" w:rsidP="00B6552C">
            <w:pPr>
              <w:pStyle w:val="ListParagraph"/>
              <w:numPr>
                <w:ilvl w:val="0"/>
                <w:numId w:val="5"/>
              </w:numPr>
              <w:spacing w:before="120" w:after="120"/>
              <w:ind w:left="714" w:hanging="357"/>
              <w:contextualSpacing w:val="0"/>
            </w:pPr>
            <w:r>
              <w:t>The project lead will check in with team members each sprint.</w:t>
            </w:r>
          </w:p>
          <w:p w14:paraId="6C9D1BFA" w14:textId="1FB731F4" w:rsidR="00DF39A6" w:rsidRDefault="00DF39A6" w:rsidP="00B6552C">
            <w:pPr>
              <w:pStyle w:val="ListParagraph"/>
              <w:numPr>
                <w:ilvl w:val="0"/>
                <w:numId w:val="5"/>
              </w:numPr>
              <w:spacing w:before="120" w:after="120"/>
              <w:ind w:left="714" w:hanging="357"/>
              <w:contextualSpacing w:val="0"/>
            </w:pPr>
            <w:r>
              <w:t>If a team member cannot be contacted over 2 consecutive sprints, no further work will be allocated to them, and the project lead will advise the course co-ordinator.</w:t>
            </w:r>
          </w:p>
        </w:tc>
      </w:tr>
    </w:tbl>
    <w:p w14:paraId="0CF62EAA" w14:textId="79263587" w:rsidR="00927F6E"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DF39A6" w14:paraId="59FA6E79" w14:textId="77777777" w:rsidTr="00E10E00">
        <w:tc>
          <w:tcPr>
            <w:tcW w:w="3114" w:type="dxa"/>
            <w:shd w:val="clear" w:color="auto" w:fill="1F3864" w:themeFill="accent1" w:themeFillShade="80"/>
            <w:vAlign w:val="center"/>
          </w:tcPr>
          <w:p w14:paraId="0030C433" w14:textId="77777777" w:rsidR="00DF39A6" w:rsidRDefault="00DF39A6" w:rsidP="00E10E00">
            <w:pPr>
              <w:spacing w:before="160" w:after="160"/>
            </w:pPr>
            <w:r>
              <w:t>Team Dynamic Challenge:</w:t>
            </w:r>
          </w:p>
        </w:tc>
        <w:tc>
          <w:tcPr>
            <w:tcW w:w="5946" w:type="dxa"/>
            <w:shd w:val="clear" w:color="auto" w:fill="1F3864" w:themeFill="accent1" w:themeFillShade="80"/>
            <w:vAlign w:val="center"/>
          </w:tcPr>
          <w:p w14:paraId="69E38F39" w14:textId="4BDCB978" w:rsidR="00DF39A6" w:rsidRDefault="00E22B74" w:rsidP="00E10E00">
            <w:pPr>
              <w:spacing w:before="160" w:after="160"/>
            </w:pPr>
            <w:r w:rsidRPr="00E22B74">
              <w:rPr>
                <w:rFonts w:eastAsia="Times New Roman"/>
                <w:lang w:eastAsia="en-AU"/>
              </w:rPr>
              <w:t>Team members availability varies from week to week, and team members may not have time to complete allocated tasks</w:t>
            </w:r>
          </w:p>
        </w:tc>
      </w:tr>
      <w:tr w:rsidR="00DF39A6" w14:paraId="0AE19A78" w14:textId="77777777" w:rsidTr="00AB0493">
        <w:tc>
          <w:tcPr>
            <w:tcW w:w="3114" w:type="dxa"/>
            <w:shd w:val="clear" w:color="auto" w:fill="E7E6E6" w:themeFill="background2"/>
            <w:vAlign w:val="center"/>
          </w:tcPr>
          <w:p w14:paraId="776D0E57" w14:textId="77777777" w:rsidR="00DF39A6" w:rsidRDefault="00DF39A6" w:rsidP="00AB0493">
            <w:pPr>
              <w:spacing w:before="80" w:after="80"/>
            </w:pPr>
            <w:r>
              <w:t xml:space="preserve">Likelihood: </w:t>
            </w:r>
          </w:p>
        </w:tc>
        <w:tc>
          <w:tcPr>
            <w:tcW w:w="5946" w:type="dxa"/>
            <w:shd w:val="clear" w:color="auto" w:fill="E7E6E6" w:themeFill="background2"/>
            <w:vAlign w:val="center"/>
          </w:tcPr>
          <w:p w14:paraId="2DCC1F82" w14:textId="1800FBF9" w:rsidR="00DF39A6" w:rsidRDefault="00E22B74" w:rsidP="00AB0493">
            <w:pPr>
              <w:spacing w:before="80" w:after="80"/>
            </w:pPr>
            <w:r>
              <w:t>Medium</w:t>
            </w:r>
          </w:p>
        </w:tc>
      </w:tr>
      <w:tr w:rsidR="00DF39A6" w14:paraId="56EF826B" w14:textId="77777777" w:rsidTr="00AB0493">
        <w:tc>
          <w:tcPr>
            <w:tcW w:w="3114" w:type="dxa"/>
            <w:shd w:val="clear" w:color="auto" w:fill="E7E6E6" w:themeFill="background2"/>
            <w:vAlign w:val="center"/>
          </w:tcPr>
          <w:p w14:paraId="0BEF91B6" w14:textId="77777777" w:rsidR="00DF39A6" w:rsidRDefault="00DF39A6" w:rsidP="00AB0493">
            <w:pPr>
              <w:spacing w:before="80" w:after="80"/>
            </w:pPr>
            <w:r>
              <w:t>Impact:</w:t>
            </w:r>
          </w:p>
        </w:tc>
        <w:tc>
          <w:tcPr>
            <w:tcW w:w="5946" w:type="dxa"/>
            <w:shd w:val="clear" w:color="auto" w:fill="E7E6E6" w:themeFill="background2"/>
            <w:vAlign w:val="center"/>
          </w:tcPr>
          <w:p w14:paraId="00B5BBBA" w14:textId="094CB19A" w:rsidR="00DF39A6" w:rsidRDefault="00E22B74" w:rsidP="00AB0493">
            <w:pPr>
              <w:spacing w:before="80" w:after="80"/>
            </w:pPr>
            <w:r>
              <w:t>Moderate</w:t>
            </w:r>
          </w:p>
        </w:tc>
      </w:tr>
      <w:tr w:rsidR="00DF39A6" w14:paraId="67E9CC9C" w14:textId="77777777" w:rsidTr="00E10E00">
        <w:tc>
          <w:tcPr>
            <w:tcW w:w="9060" w:type="dxa"/>
            <w:gridSpan w:val="2"/>
            <w:vAlign w:val="center"/>
          </w:tcPr>
          <w:p w14:paraId="3D6B3763" w14:textId="77777777" w:rsidR="00DF39A6" w:rsidRPr="00DF39A6" w:rsidRDefault="00DF39A6" w:rsidP="00B6552C">
            <w:pPr>
              <w:spacing w:before="120" w:after="120"/>
              <w:rPr>
                <w:i/>
                <w:iCs/>
              </w:rPr>
            </w:pPr>
            <w:r w:rsidRPr="00DF39A6">
              <w:rPr>
                <w:i/>
                <w:iCs/>
              </w:rPr>
              <w:t>Mitigation:</w:t>
            </w:r>
            <w:bookmarkStart w:id="14" w:name="_GoBack"/>
            <w:bookmarkEnd w:id="14"/>
          </w:p>
          <w:p w14:paraId="4D18CF71"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are expected to complete the availability schedule each week.</w:t>
            </w:r>
          </w:p>
          <w:p w14:paraId="4BDAF752"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The project lead will check in with team members mid sprint to confirm if allocated tasks are on track.</w:t>
            </w:r>
          </w:p>
          <w:p w14:paraId="788D830F" w14:textId="119BBE08" w:rsidR="00DF39A6"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Where an issue is identified, tasks may be reallocated to a team member with availability.</w:t>
            </w:r>
          </w:p>
        </w:tc>
      </w:tr>
    </w:tbl>
    <w:p w14:paraId="7BC8B3AE" w14:textId="77777777" w:rsidR="00927F6E" w:rsidRPr="0044751F"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7DFFD206" w14:textId="77777777" w:rsidTr="00E10E00">
        <w:tc>
          <w:tcPr>
            <w:tcW w:w="3114" w:type="dxa"/>
            <w:shd w:val="clear" w:color="auto" w:fill="1F3864" w:themeFill="accent1" w:themeFillShade="80"/>
            <w:vAlign w:val="center"/>
          </w:tcPr>
          <w:p w14:paraId="559B6D96" w14:textId="3CF9614E" w:rsidR="00E22B74" w:rsidRDefault="00E22B74" w:rsidP="00E10E00">
            <w:pPr>
              <w:spacing w:before="160" w:after="160"/>
            </w:pPr>
            <w:r>
              <w:t>Project Risk:</w:t>
            </w:r>
          </w:p>
        </w:tc>
        <w:tc>
          <w:tcPr>
            <w:tcW w:w="5946" w:type="dxa"/>
            <w:shd w:val="clear" w:color="auto" w:fill="1F3864" w:themeFill="accent1" w:themeFillShade="80"/>
            <w:vAlign w:val="center"/>
          </w:tcPr>
          <w:p w14:paraId="46C7E743" w14:textId="2C690812" w:rsidR="00E22B74" w:rsidRDefault="00E22B74" w:rsidP="00E10E00">
            <w:pPr>
              <w:spacing w:before="160" w:after="160"/>
            </w:pPr>
            <w:r w:rsidRPr="0044751F">
              <w:rPr>
                <w:rFonts w:eastAsia="Times New Roman"/>
                <w:lang w:eastAsia="en-AU"/>
              </w:rPr>
              <w:t>No digital art specialist within team means that development of assets will take longer.</w:t>
            </w:r>
          </w:p>
        </w:tc>
      </w:tr>
      <w:tr w:rsidR="00E22B74" w14:paraId="0E461F35" w14:textId="77777777" w:rsidTr="00AB0493">
        <w:tc>
          <w:tcPr>
            <w:tcW w:w="3114" w:type="dxa"/>
            <w:shd w:val="clear" w:color="auto" w:fill="E7E6E6" w:themeFill="background2"/>
            <w:vAlign w:val="center"/>
          </w:tcPr>
          <w:p w14:paraId="5A292478"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7768E5D5" w14:textId="6FB58788" w:rsidR="00E22B74" w:rsidRDefault="00E22B74" w:rsidP="00AB0493">
            <w:pPr>
              <w:spacing w:before="80" w:after="80"/>
            </w:pPr>
            <w:r>
              <w:t xml:space="preserve">Almost Certain </w:t>
            </w:r>
          </w:p>
        </w:tc>
      </w:tr>
      <w:tr w:rsidR="00E22B74" w14:paraId="3EAAFD64" w14:textId="77777777" w:rsidTr="00AB0493">
        <w:tc>
          <w:tcPr>
            <w:tcW w:w="3114" w:type="dxa"/>
            <w:shd w:val="clear" w:color="auto" w:fill="E7E6E6" w:themeFill="background2"/>
            <w:vAlign w:val="center"/>
          </w:tcPr>
          <w:p w14:paraId="3327ED6D" w14:textId="77777777" w:rsidR="00E22B74" w:rsidRDefault="00E22B74" w:rsidP="00AB0493">
            <w:pPr>
              <w:spacing w:before="80" w:after="80"/>
            </w:pPr>
            <w:r>
              <w:t>Impact:</w:t>
            </w:r>
          </w:p>
        </w:tc>
        <w:tc>
          <w:tcPr>
            <w:tcW w:w="5946" w:type="dxa"/>
            <w:shd w:val="clear" w:color="auto" w:fill="E7E6E6" w:themeFill="background2"/>
            <w:vAlign w:val="center"/>
          </w:tcPr>
          <w:p w14:paraId="1DCC38C7" w14:textId="77777777" w:rsidR="00E22B74" w:rsidRDefault="00E22B74" w:rsidP="00AB0493">
            <w:pPr>
              <w:spacing w:before="80" w:after="80"/>
            </w:pPr>
            <w:r>
              <w:t>Moderate</w:t>
            </w:r>
          </w:p>
        </w:tc>
      </w:tr>
      <w:tr w:rsidR="00E22B74" w14:paraId="75E03AE7" w14:textId="77777777" w:rsidTr="00E10E00">
        <w:tc>
          <w:tcPr>
            <w:tcW w:w="9060" w:type="dxa"/>
            <w:gridSpan w:val="2"/>
            <w:vAlign w:val="center"/>
          </w:tcPr>
          <w:p w14:paraId="40C7A9AA" w14:textId="77777777" w:rsidR="00E22B74" w:rsidRPr="00DF39A6" w:rsidRDefault="00E22B74" w:rsidP="00B6552C">
            <w:pPr>
              <w:spacing w:before="120" w:after="120"/>
              <w:rPr>
                <w:i/>
                <w:iCs/>
              </w:rPr>
            </w:pPr>
            <w:r w:rsidRPr="00DF39A6">
              <w:rPr>
                <w:i/>
                <w:iCs/>
              </w:rPr>
              <w:t>Mitigation:</w:t>
            </w:r>
          </w:p>
          <w:p w14:paraId="1FD5AF85"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features that require art assets as early as practical.</w:t>
            </w:r>
          </w:p>
          <w:p w14:paraId="63BB40EE"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Source assets from public repositories.</w:t>
            </w:r>
          </w:p>
          <w:p w14:paraId="0950A540" w14:textId="6D3F3CF4"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gaps where we need to develop our own, with as much lead time as possible to minimise time constraint risk.</w:t>
            </w:r>
          </w:p>
        </w:tc>
      </w:tr>
    </w:tbl>
    <w:p w14:paraId="4612CC91" w14:textId="5A3EA80C" w:rsidR="00927F6E" w:rsidRPr="0044751F"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7EC5E05E" w14:textId="77777777" w:rsidTr="00E10E00">
        <w:tc>
          <w:tcPr>
            <w:tcW w:w="3114" w:type="dxa"/>
            <w:shd w:val="clear" w:color="auto" w:fill="1F3864" w:themeFill="accent1" w:themeFillShade="80"/>
            <w:vAlign w:val="center"/>
          </w:tcPr>
          <w:p w14:paraId="1B06413C" w14:textId="77777777" w:rsidR="00E22B74" w:rsidRDefault="00E22B74" w:rsidP="00E10E00">
            <w:pPr>
              <w:spacing w:before="160" w:after="160"/>
            </w:pPr>
            <w:r>
              <w:t>Project Risk:</w:t>
            </w:r>
          </w:p>
        </w:tc>
        <w:tc>
          <w:tcPr>
            <w:tcW w:w="5946" w:type="dxa"/>
            <w:shd w:val="clear" w:color="auto" w:fill="1F3864" w:themeFill="accent1" w:themeFillShade="80"/>
            <w:vAlign w:val="center"/>
          </w:tcPr>
          <w:p w14:paraId="5A014BCD" w14:textId="60153700" w:rsidR="00E22B74" w:rsidRDefault="00E22B74" w:rsidP="00E10E00">
            <w:pPr>
              <w:spacing w:before="160" w:after="160"/>
            </w:pPr>
            <w:r w:rsidRPr="0044751F">
              <w:rPr>
                <w:rFonts w:eastAsia="Times New Roman"/>
                <w:lang w:eastAsia="en-AU"/>
              </w:rPr>
              <w:t>If team members are unable to skill up within time frame, the ability to deliver specific tasks on time will be impacted.</w:t>
            </w:r>
          </w:p>
        </w:tc>
      </w:tr>
      <w:tr w:rsidR="00E22B74" w14:paraId="376EAACA" w14:textId="77777777" w:rsidTr="00AB0493">
        <w:tc>
          <w:tcPr>
            <w:tcW w:w="3114" w:type="dxa"/>
            <w:shd w:val="clear" w:color="auto" w:fill="E7E6E6" w:themeFill="background2"/>
            <w:vAlign w:val="center"/>
          </w:tcPr>
          <w:p w14:paraId="083D81BE"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3AA718C9" w14:textId="49960FB2" w:rsidR="00E22B74" w:rsidRDefault="00E22B74" w:rsidP="00AB0493">
            <w:pPr>
              <w:spacing w:before="80" w:after="80"/>
            </w:pPr>
            <w:r>
              <w:t xml:space="preserve">Medium </w:t>
            </w:r>
          </w:p>
        </w:tc>
      </w:tr>
      <w:tr w:rsidR="00E22B74" w14:paraId="6FB12F78" w14:textId="77777777" w:rsidTr="00AB0493">
        <w:tc>
          <w:tcPr>
            <w:tcW w:w="3114" w:type="dxa"/>
            <w:shd w:val="clear" w:color="auto" w:fill="E7E6E6" w:themeFill="background2"/>
            <w:vAlign w:val="center"/>
          </w:tcPr>
          <w:p w14:paraId="2B9AE412" w14:textId="77777777" w:rsidR="00E22B74" w:rsidRDefault="00E22B74" w:rsidP="00AB0493">
            <w:pPr>
              <w:spacing w:before="80" w:after="80"/>
            </w:pPr>
            <w:r>
              <w:t>Impact:</w:t>
            </w:r>
          </w:p>
        </w:tc>
        <w:tc>
          <w:tcPr>
            <w:tcW w:w="5946" w:type="dxa"/>
            <w:shd w:val="clear" w:color="auto" w:fill="E7E6E6" w:themeFill="background2"/>
            <w:vAlign w:val="center"/>
          </w:tcPr>
          <w:p w14:paraId="702C5476" w14:textId="77777777" w:rsidR="00E22B74" w:rsidRDefault="00E22B74" w:rsidP="00AB0493">
            <w:pPr>
              <w:spacing w:before="80" w:after="80"/>
            </w:pPr>
            <w:r>
              <w:t>Moderate</w:t>
            </w:r>
          </w:p>
        </w:tc>
      </w:tr>
      <w:tr w:rsidR="00E22B74" w14:paraId="132C7AA0" w14:textId="77777777" w:rsidTr="00E10E00">
        <w:tc>
          <w:tcPr>
            <w:tcW w:w="9060" w:type="dxa"/>
            <w:gridSpan w:val="2"/>
            <w:vAlign w:val="center"/>
          </w:tcPr>
          <w:p w14:paraId="7B77117D" w14:textId="77777777" w:rsidR="00E22B74" w:rsidRPr="00DF39A6" w:rsidRDefault="00E22B74" w:rsidP="00B6552C">
            <w:pPr>
              <w:spacing w:before="120" w:after="120"/>
              <w:rPr>
                <w:i/>
                <w:iCs/>
              </w:rPr>
            </w:pPr>
            <w:r w:rsidRPr="00DF39A6">
              <w:rPr>
                <w:i/>
                <w:iCs/>
              </w:rPr>
              <w:t>Mitigation:</w:t>
            </w:r>
          </w:p>
          <w:p w14:paraId="6FB529B0"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Identify team strengths using a skills matrix / bios</w:t>
            </w:r>
          </w:p>
          <w:p w14:paraId="140D44B1"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are expected to communicate via discord if they need advice.</w:t>
            </w:r>
          </w:p>
          <w:p w14:paraId="5C110899"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Team members will communicate mid sprint if they think they are unable to complete a task.</w:t>
            </w:r>
          </w:p>
          <w:p w14:paraId="6A3876A5" w14:textId="7E3FD40E"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Where an issue is identified, assistance will be provided by a team member with strength in the particular area.</w:t>
            </w:r>
          </w:p>
        </w:tc>
      </w:tr>
    </w:tbl>
    <w:p w14:paraId="5B038C1D" w14:textId="14295705" w:rsidR="00927F6E" w:rsidRDefault="00927F6E" w:rsidP="00B6552C">
      <w:pPr>
        <w:pStyle w:val="NoSpacing"/>
      </w:pPr>
    </w:p>
    <w:tbl>
      <w:tblPr>
        <w:tblStyle w:val="TableGrid"/>
        <w:tblW w:w="0" w:type="auto"/>
        <w:tblBorders>
          <w:left w:val="none" w:sz="0" w:space="0" w:color="auto"/>
          <w:right w:val="none" w:sz="0" w:space="0" w:color="auto"/>
          <w:insideV w:val="none" w:sz="0" w:space="0" w:color="auto"/>
        </w:tblBorders>
        <w:tblLook w:val="0620" w:firstRow="1" w:lastRow="0" w:firstColumn="0" w:lastColumn="0" w:noHBand="1" w:noVBand="1"/>
      </w:tblPr>
      <w:tblGrid>
        <w:gridCol w:w="3114"/>
        <w:gridCol w:w="5946"/>
      </w:tblGrid>
      <w:tr w:rsidR="00E22B74" w14:paraId="44A07DDE" w14:textId="77777777" w:rsidTr="00E10E00">
        <w:tc>
          <w:tcPr>
            <w:tcW w:w="3114" w:type="dxa"/>
            <w:shd w:val="clear" w:color="auto" w:fill="1F3864" w:themeFill="accent1" w:themeFillShade="80"/>
            <w:vAlign w:val="center"/>
          </w:tcPr>
          <w:p w14:paraId="0ABE14A7" w14:textId="77777777" w:rsidR="00E22B74" w:rsidRDefault="00E22B74" w:rsidP="00E10E00">
            <w:pPr>
              <w:spacing w:before="160" w:after="160"/>
            </w:pPr>
            <w:r>
              <w:t>Project Risk:</w:t>
            </w:r>
          </w:p>
        </w:tc>
        <w:tc>
          <w:tcPr>
            <w:tcW w:w="5946" w:type="dxa"/>
            <w:shd w:val="clear" w:color="auto" w:fill="1F3864" w:themeFill="accent1" w:themeFillShade="80"/>
            <w:vAlign w:val="center"/>
          </w:tcPr>
          <w:p w14:paraId="392B13B9" w14:textId="43CE769E" w:rsidR="00E22B74" w:rsidRDefault="00E22B74" w:rsidP="00E10E00">
            <w:pPr>
              <w:spacing w:before="160" w:after="160"/>
            </w:pPr>
            <w:r w:rsidRPr="0044751F">
              <w:rPr>
                <w:rFonts w:eastAsia="Times New Roman"/>
                <w:lang w:eastAsia="en-AU"/>
              </w:rPr>
              <w:t>Team members may think of additional features during development, the delivery of which may impact the delivery of, or conflict with, other features.</w:t>
            </w:r>
          </w:p>
        </w:tc>
      </w:tr>
      <w:tr w:rsidR="00E22B74" w14:paraId="5CC0F82D" w14:textId="77777777" w:rsidTr="00AB0493">
        <w:tc>
          <w:tcPr>
            <w:tcW w:w="3114" w:type="dxa"/>
            <w:shd w:val="clear" w:color="auto" w:fill="E7E6E6" w:themeFill="background2"/>
            <w:vAlign w:val="center"/>
          </w:tcPr>
          <w:p w14:paraId="5C09896F" w14:textId="77777777" w:rsidR="00E22B74" w:rsidRDefault="00E22B74" w:rsidP="00AB0493">
            <w:pPr>
              <w:spacing w:before="80" w:after="80"/>
            </w:pPr>
            <w:r>
              <w:t xml:space="preserve">Likelihood: </w:t>
            </w:r>
          </w:p>
        </w:tc>
        <w:tc>
          <w:tcPr>
            <w:tcW w:w="5946" w:type="dxa"/>
            <w:shd w:val="clear" w:color="auto" w:fill="E7E6E6" w:themeFill="background2"/>
            <w:vAlign w:val="center"/>
          </w:tcPr>
          <w:p w14:paraId="74EA54B7" w14:textId="62853168" w:rsidR="00E22B74" w:rsidRDefault="00E22B74" w:rsidP="00AB0493">
            <w:pPr>
              <w:spacing w:before="80" w:after="80"/>
            </w:pPr>
            <w:r>
              <w:t xml:space="preserve">High </w:t>
            </w:r>
          </w:p>
        </w:tc>
      </w:tr>
      <w:tr w:rsidR="00E22B74" w14:paraId="2E4D6556" w14:textId="77777777" w:rsidTr="00AB0493">
        <w:tc>
          <w:tcPr>
            <w:tcW w:w="3114" w:type="dxa"/>
            <w:shd w:val="clear" w:color="auto" w:fill="E7E6E6" w:themeFill="background2"/>
            <w:vAlign w:val="center"/>
          </w:tcPr>
          <w:p w14:paraId="71FDAE63" w14:textId="77777777" w:rsidR="00E22B74" w:rsidRDefault="00E22B74" w:rsidP="00AB0493">
            <w:pPr>
              <w:spacing w:before="80" w:after="80"/>
            </w:pPr>
            <w:r>
              <w:t>Impact:</w:t>
            </w:r>
          </w:p>
        </w:tc>
        <w:tc>
          <w:tcPr>
            <w:tcW w:w="5946" w:type="dxa"/>
            <w:shd w:val="clear" w:color="auto" w:fill="E7E6E6" w:themeFill="background2"/>
            <w:vAlign w:val="center"/>
          </w:tcPr>
          <w:p w14:paraId="2C17F637" w14:textId="77777777" w:rsidR="00E22B74" w:rsidRDefault="00E22B74" w:rsidP="00AB0493">
            <w:pPr>
              <w:spacing w:before="80" w:after="80"/>
            </w:pPr>
            <w:r>
              <w:t>Moderate</w:t>
            </w:r>
          </w:p>
        </w:tc>
      </w:tr>
      <w:tr w:rsidR="00E22B74" w14:paraId="696307C5" w14:textId="77777777" w:rsidTr="00E10E00">
        <w:tc>
          <w:tcPr>
            <w:tcW w:w="9060" w:type="dxa"/>
            <w:gridSpan w:val="2"/>
            <w:vAlign w:val="center"/>
          </w:tcPr>
          <w:p w14:paraId="6A356769" w14:textId="77777777" w:rsidR="00E22B74" w:rsidRPr="00DF39A6" w:rsidRDefault="00E22B74" w:rsidP="00B6552C">
            <w:pPr>
              <w:spacing w:before="120" w:after="120"/>
              <w:rPr>
                <w:i/>
                <w:iCs/>
              </w:rPr>
            </w:pPr>
            <w:r w:rsidRPr="00DF39A6">
              <w:rPr>
                <w:i/>
                <w:iCs/>
              </w:rPr>
              <w:t>Mitigation:</w:t>
            </w:r>
          </w:p>
          <w:p w14:paraId="174E91A7" w14:textId="77777777" w:rsidR="00E22B74" w:rsidRPr="0044751F"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Additional features can only be added to the project backlog, unless deemed critical/urgent by the consensus of the group.</w:t>
            </w:r>
          </w:p>
          <w:p w14:paraId="4C72C100" w14:textId="3C8EFBFE" w:rsidR="00E22B74" w:rsidRPr="00E22B74" w:rsidRDefault="00E22B74" w:rsidP="00B6552C">
            <w:pPr>
              <w:pStyle w:val="ListParagraph"/>
              <w:numPr>
                <w:ilvl w:val="0"/>
                <w:numId w:val="5"/>
              </w:numPr>
              <w:spacing w:before="120" w:after="120"/>
              <w:rPr>
                <w:rFonts w:eastAsia="Times New Roman"/>
                <w:lang w:eastAsia="en-AU"/>
              </w:rPr>
            </w:pPr>
            <w:r w:rsidRPr="0044751F">
              <w:rPr>
                <w:rFonts w:eastAsia="Times New Roman"/>
                <w:lang w:eastAsia="en-AU"/>
              </w:rPr>
              <w:t>Features can only be added to the sprint backlog with the consensus of the group. The ideal place for this to happen is during the weekly team meeting, with exceptions made on a case by case basis.</w:t>
            </w:r>
          </w:p>
        </w:tc>
      </w:tr>
    </w:tbl>
    <w:p w14:paraId="7D1D4243" w14:textId="0C0D76CF" w:rsidR="00B6552C" w:rsidRDefault="00B6552C">
      <w:pPr>
        <w:spacing w:after="200"/>
      </w:pPr>
    </w:p>
    <w:p w14:paraId="3D1BBF24" w14:textId="23CA4C1F" w:rsidR="00E72A4E" w:rsidRPr="00A2619E" w:rsidRDefault="00A2619E" w:rsidP="00A2619E">
      <w:pPr>
        <w:pStyle w:val="Heading1"/>
      </w:pPr>
      <w:r w:rsidRPr="00A2619E">
        <w:lastRenderedPageBreak/>
        <w:t xml:space="preserve">  </w:t>
      </w:r>
      <w:bookmarkStart w:id="15" w:name="_Toc20085490"/>
      <w:r w:rsidRPr="00A2619E">
        <w:t xml:space="preserve">Section </w:t>
      </w:r>
      <w:r w:rsidR="00E72A4E" w:rsidRPr="00A2619E">
        <w:t>2</w:t>
      </w:r>
      <w:r>
        <w:t>:</w:t>
      </w:r>
      <w:r w:rsidRPr="00A2619E">
        <w:t xml:space="preserve"> </w:t>
      </w:r>
      <w:r w:rsidR="00E72A4E" w:rsidRPr="00A2619E">
        <w:t>H</w:t>
      </w:r>
      <w:r w:rsidRPr="00A2619E">
        <w:t>ow</w:t>
      </w:r>
      <w:bookmarkEnd w:id="15"/>
    </w:p>
    <w:p w14:paraId="41F205E4" w14:textId="7A04A170" w:rsidR="00E72A4E" w:rsidRDefault="00E72A4E" w:rsidP="00CC48A0">
      <w:pPr>
        <w:pStyle w:val="Heading2"/>
      </w:pPr>
      <w:bookmarkStart w:id="16" w:name="_Toc20085491"/>
      <w:r w:rsidRPr="0044751F">
        <w:t>Resources and Tools</w:t>
      </w:r>
      <w:bookmarkEnd w:id="16"/>
    </w:p>
    <w:p w14:paraId="1EB22DFD" w14:textId="77777777" w:rsidR="00E22B74" w:rsidRPr="00A81E10" w:rsidRDefault="00E22B74" w:rsidP="00A81E10">
      <w:pPr>
        <w:pStyle w:val="NoSpacing"/>
      </w:pPr>
    </w:p>
    <w:p w14:paraId="6085EC79" w14:textId="68FC9186" w:rsidR="00927F6E" w:rsidRPr="00F65F05" w:rsidRDefault="00927F6E" w:rsidP="00844DB3">
      <w:pPr>
        <w:pStyle w:val="Heading3"/>
        <w:rPr>
          <w:rFonts w:eastAsia="Times New Roman"/>
          <w:kern w:val="36"/>
          <w:lang w:eastAsia="en-AU"/>
        </w:rPr>
      </w:pPr>
      <w:bookmarkStart w:id="17" w:name="_Hlk19819025"/>
      <w:bookmarkStart w:id="18" w:name="_Toc20085492"/>
      <w:r w:rsidRPr="00F65F05">
        <w:rPr>
          <w:rFonts w:eastAsia="Times New Roman"/>
          <w:kern w:val="36"/>
          <w:lang w:eastAsia="en-AU"/>
        </w:rPr>
        <w:t>Godot</w:t>
      </w:r>
      <w:bookmarkEnd w:id="17"/>
      <w:bookmarkEnd w:id="18"/>
    </w:p>
    <w:p w14:paraId="0CCDD52C" w14:textId="414ABFC2" w:rsidR="00927F6E" w:rsidRPr="00BA743C" w:rsidRDefault="00927F6E" w:rsidP="00CC48A0">
      <w:pPr>
        <w:pStyle w:val="Heading5"/>
        <w:rPr>
          <w:rFonts w:eastAsia="Times New Roman"/>
          <w:lang w:eastAsia="en-AU"/>
        </w:rPr>
      </w:pPr>
      <w:r w:rsidRPr="00BA743C">
        <w:rPr>
          <w:rFonts w:eastAsia="Times New Roman"/>
          <w:lang w:eastAsia="en-AU"/>
        </w:rPr>
        <w:t>"T</w:t>
      </w:r>
      <w:r w:rsidR="00BA743C">
        <w:rPr>
          <w:rFonts w:eastAsia="Times New Roman"/>
          <w:lang w:eastAsia="en-AU"/>
        </w:rPr>
        <w:t>he game engine you waited for</w:t>
      </w:r>
      <w:r w:rsidRPr="00BA743C">
        <w:rPr>
          <w:rFonts w:eastAsia="Times New Roman"/>
          <w:lang w:eastAsia="en-AU"/>
        </w:rPr>
        <w:t>."</w:t>
      </w:r>
    </w:p>
    <w:p w14:paraId="0D77E41D" w14:textId="3967832F" w:rsidR="00927F6E" w:rsidRDefault="00F9041A" w:rsidP="00CC48A0">
      <w:pPr>
        <w:rPr>
          <w:rStyle w:val="Hyperlink"/>
          <w:shd w:val="clear" w:color="auto" w:fill="FFFFFF"/>
        </w:rPr>
      </w:pPr>
      <w:hyperlink r:id="rId22" w:history="1">
        <w:r w:rsidR="00BA743C" w:rsidRPr="00A52025">
          <w:rPr>
            <w:rStyle w:val="Hyperlink"/>
            <w:shd w:val="clear" w:color="auto" w:fill="FFFFFF"/>
          </w:rPr>
          <w:t>https://godotengine.org/download/osx</w:t>
        </w:r>
      </w:hyperlink>
    </w:p>
    <w:p w14:paraId="5320655C" w14:textId="7C0DC7A9" w:rsidR="009B4FD7" w:rsidRPr="009B4FD7" w:rsidRDefault="00F9041A" w:rsidP="00CC48A0">
      <w:pPr>
        <w:rPr>
          <w:rFonts w:eastAsia="Times New Roman"/>
          <w:lang w:eastAsia="en-AU"/>
        </w:rPr>
      </w:pPr>
      <w:hyperlink r:id="rId23" w:history="1">
        <w:r w:rsidR="009B4FD7" w:rsidRPr="009B4FD7">
          <w:rPr>
            <w:rStyle w:val="Hyperlink"/>
            <w:rFonts w:eastAsia="Times New Roman"/>
            <w:lang w:eastAsia="en-AU"/>
          </w:rPr>
          <w:t>https://godotengine.org/</w:t>
        </w:r>
      </w:hyperlink>
      <w:r w:rsidR="009B4FD7" w:rsidRPr="009B4FD7">
        <w:rPr>
          <w:rFonts w:eastAsia="Times New Roman"/>
          <w:lang w:eastAsia="en-AU"/>
        </w:rPr>
        <w:t xml:space="preserve"> </w:t>
      </w:r>
    </w:p>
    <w:p w14:paraId="4F77AC16" w14:textId="77777777" w:rsidR="00927F6E" w:rsidRPr="00BA743C" w:rsidRDefault="00927F6E" w:rsidP="00CC48A0">
      <w:pPr>
        <w:rPr>
          <w:rFonts w:eastAsia="Times New Roman"/>
          <w:lang w:eastAsia="en-AU"/>
        </w:rPr>
      </w:pPr>
      <w:r w:rsidRPr="00BA743C">
        <w:rPr>
          <w:rFonts w:eastAsia="Times New Roman"/>
          <w:lang w:eastAsia="en-AU"/>
        </w:rPr>
        <w:t>Godot provides a huge set of common tools, so you can just focus on making your game without reinventing the wheel.</w:t>
      </w:r>
    </w:p>
    <w:p w14:paraId="3D119D30" w14:textId="5466257A" w:rsidR="00927F6E" w:rsidRPr="00BA743C" w:rsidRDefault="00927F6E" w:rsidP="00CC48A0">
      <w:pPr>
        <w:rPr>
          <w:rFonts w:eastAsia="Times New Roman"/>
          <w:lang w:eastAsia="en-AU"/>
        </w:rPr>
      </w:pPr>
      <w:r w:rsidRPr="00BA743C">
        <w:rPr>
          <w:rFonts w:eastAsia="Times New Roman"/>
          <w:lang w:eastAsia="en-AU"/>
        </w:rPr>
        <w:t>Godot is a</w:t>
      </w:r>
      <w:r w:rsidR="00E22B74">
        <w:rPr>
          <w:rFonts w:eastAsia="Times New Roman"/>
          <w:lang w:eastAsia="en-AU"/>
        </w:rPr>
        <w:t>n</w:t>
      </w:r>
      <w:r w:rsidRPr="00BA743C">
        <w:rPr>
          <w:rFonts w:eastAsia="Times New Roman"/>
          <w:lang w:eastAsia="en-AU"/>
        </w:rPr>
        <w:t xml:space="preserve"> open-sourced game engine with a python-like scripting language.</w:t>
      </w:r>
    </w:p>
    <w:p w14:paraId="67C80211" w14:textId="77777777" w:rsidR="00927F6E" w:rsidRPr="0044751F" w:rsidRDefault="00927F6E" w:rsidP="00CC48A0">
      <w:pPr>
        <w:rPr>
          <w:rFonts w:eastAsia="Times New Roman"/>
          <w:lang w:eastAsia="en-AU"/>
        </w:rPr>
      </w:pPr>
      <w:r w:rsidRPr="00BA743C">
        <w:rPr>
          <w:rFonts w:eastAsia="Times New Roman"/>
          <w:lang w:eastAsia="en-AU"/>
        </w:rPr>
        <w:t xml:space="preserve">Godot is completely free and open-source under the very permissive MIT license. No strings attached, no royalties, nothing. Your game is yours, down to the last line of </w:t>
      </w:r>
      <w:r w:rsidRPr="0044751F">
        <w:rPr>
          <w:rFonts w:eastAsia="Times New Roman"/>
          <w:lang w:eastAsia="en-AU"/>
        </w:rPr>
        <w:t>engine code.</w:t>
      </w:r>
    </w:p>
    <w:p w14:paraId="7F0438E3" w14:textId="5B8DED9A" w:rsidR="00927F6E" w:rsidRPr="0044751F" w:rsidRDefault="00927F6E" w:rsidP="00CC48A0">
      <w:pPr>
        <w:rPr>
          <w:rFonts w:eastAsia="Times New Roman"/>
          <w:lang w:eastAsia="en-AU"/>
        </w:rPr>
      </w:pPr>
      <w:r w:rsidRPr="0044751F">
        <w:rPr>
          <w:rFonts w:eastAsia="Times New Roman"/>
          <w:lang w:eastAsia="en-AU"/>
        </w:rPr>
        <w:t>Godot has been defined as the engine we will be using to create this project. This decision was based on the nature of Godot being open-sourced and completely free. It has heaps of online support and tutorials and will be a benefit to all involved to learn a new skill. Only</w:t>
      </w:r>
      <w:r w:rsidR="00E22B74">
        <w:rPr>
          <w:rFonts w:eastAsia="Times New Roman"/>
          <w:lang w:eastAsia="en-AU"/>
        </w:rPr>
        <w:t xml:space="preserve"> </w:t>
      </w:r>
      <w:r w:rsidRPr="0044751F">
        <w:rPr>
          <w:rFonts w:eastAsia="Times New Roman"/>
          <w:b/>
          <w:bCs/>
          <w:lang w:eastAsia="en-AU"/>
        </w:rPr>
        <w:t>Michael</w:t>
      </w:r>
      <w:r w:rsidR="00BA743C">
        <w:rPr>
          <w:rFonts w:eastAsia="Times New Roman"/>
          <w:b/>
          <w:bCs/>
          <w:lang w:eastAsia="en-AU"/>
        </w:rPr>
        <w:t xml:space="preserve"> Seymour </w:t>
      </w:r>
      <w:r w:rsidRPr="0044751F">
        <w:rPr>
          <w:rFonts w:eastAsia="Times New Roman"/>
          <w:lang w:eastAsia="en-AU"/>
        </w:rPr>
        <w:t xml:space="preserve">has </w:t>
      </w:r>
      <w:r w:rsidR="00BA743C">
        <w:rPr>
          <w:rFonts w:eastAsia="Times New Roman"/>
          <w:lang w:eastAsia="en-AU"/>
        </w:rPr>
        <w:t xml:space="preserve">prior </w:t>
      </w:r>
      <w:r w:rsidRPr="0044751F">
        <w:rPr>
          <w:rFonts w:eastAsia="Times New Roman"/>
          <w:lang w:eastAsia="en-AU"/>
        </w:rPr>
        <w:t>experience with this</w:t>
      </w:r>
      <w:r w:rsidR="00BA743C">
        <w:rPr>
          <w:rFonts w:eastAsia="Times New Roman"/>
          <w:lang w:eastAsia="en-AU"/>
        </w:rPr>
        <w:t>,</w:t>
      </w:r>
      <w:r w:rsidRPr="0044751F">
        <w:rPr>
          <w:rFonts w:eastAsia="Times New Roman"/>
          <w:lang w:eastAsia="en-AU"/>
        </w:rPr>
        <w:t xml:space="preserve"> so there will be a steep learning curve for the most of us but the consensus is that it is a welcomed challenge.</w:t>
      </w:r>
    </w:p>
    <w:p w14:paraId="1601F7DE" w14:textId="6F7E7458" w:rsidR="00927F6E" w:rsidRPr="00A2619E" w:rsidRDefault="00927F6E" w:rsidP="00CC48A0">
      <w:pPr>
        <w:rPr>
          <w:rFonts w:eastAsia="Times New Roman"/>
          <w:b/>
          <w:bCs/>
          <w:lang w:eastAsia="en-AU"/>
        </w:rPr>
      </w:pPr>
      <w:r w:rsidRPr="00A2619E">
        <w:rPr>
          <w:rFonts w:eastAsia="Times New Roman"/>
          <w:b/>
          <w:bCs/>
          <w:lang w:eastAsia="en-AU"/>
        </w:rPr>
        <w:t>Version</w:t>
      </w:r>
      <w:r w:rsidR="00E22B74" w:rsidRPr="00A2619E">
        <w:rPr>
          <w:rFonts w:eastAsia="Times New Roman"/>
          <w:b/>
          <w:bCs/>
          <w:lang w:eastAsia="en-AU"/>
        </w:rPr>
        <w:t xml:space="preserve">: </w:t>
      </w:r>
      <w:r w:rsidRPr="00A2619E">
        <w:rPr>
          <w:rFonts w:eastAsia="Times New Roman"/>
          <w:b/>
          <w:bCs/>
          <w:lang w:eastAsia="en-AU"/>
        </w:rPr>
        <w:t>3.1.1-stable</w:t>
      </w:r>
    </w:p>
    <w:p w14:paraId="648EBEBC" w14:textId="7D813C5F" w:rsidR="00927F6E" w:rsidRPr="00E22B74" w:rsidRDefault="00927F6E" w:rsidP="00CC48A0">
      <w:pPr>
        <w:rPr>
          <w:rFonts w:eastAsia="Times New Roman"/>
          <w:i/>
          <w:iCs/>
          <w:lang w:eastAsia="en-AU"/>
        </w:rPr>
      </w:pPr>
      <w:r w:rsidRPr="00E22B74">
        <w:rPr>
          <w:rFonts w:eastAsia="Times New Roman"/>
          <w:i/>
          <w:iCs/>
          <w:lang w:eastAsia="en-AU"/>
        </w:rPr>
        <w:t>Alternatives</w:t>
      </w:r>
      <w:r w:rsidR="00E22B74" w:rsidRPr="00E22B74">
        <w:rPr>
          <w:rFonts w:eastAsia="Times New Roman"/>
          <w:i/>
          <w:iCs/>
          <w:lang w:eastAsia="en-AU"/>
        </w:rPr>
        <w:t>:</w:t>
      </w:r>
    </w:p>
    <w:p w14:paraId="53383040" w14:textId="3C67BC7D" w:rsidR="00927F6E" w:rsidRPr="0044751F" w:rsidRDefault="00F9041A" w:rsidP="00CC48A0">
      <w:pPr>
        <w:pStyle w:val="ListParagraph"/>
        <w:numPr>
          <w:ilvl w:val="0"/>
          <w:numId w:val="11"/>
        </w:numPr>
        <w:rPr>
          <w:rFonts w:eastAsia="Times New Roman"/>
          <w:color w:val="172B4D"/>
          <w:lang w:eastAsia="en-AU"/>
        </w:rPr>
      </w:pPr>
      <w:hyperlink r:id="rId24" w:tgtFrame="_blank" w:history="1">
        <w:r w:rsidR="00927F6E" w:rsidRPr="0044751F">
          <w:rPr>
            <w:rFonts w:eastAsia="Times New Roman"/>
            <w:color w:val="172B4D"/>
            <w:u w:val="single"/>
            <w:lang w:eastAsia="en-AU"/>
          </w:rPr>
          <w:t>Unity3D</w:t>
        </w:r>
      </w:hyperlink>
      <w:r w:rsidR="00F65F05">
        <w:rPr>
          <w:rFonts w:eastAsia="Times New Roman"/>
          <w:color w:val="172B4D"/>
          <w:u w:val="single"/>
          <w:lang w:eastAsia="en-AU"/>
        </w:rPr>
        <w:t xml:space="preserve"> </w:t>
      </w:r>
    </w:p>
    <w:p w14:paraId="2D9FEE0E" w14:textId="77777777" w:rsidR="00927F6E" w:rsidRPr="0044751F" w:rsidRDefault="00F9041A" w:rsidP="00CC48A0">
      <w:pPr>
        <w:pStyle w:val="ListParagraph"/>
        <w:numPr>
          <w:ilvl w:val="0"/>
          <w:numId w:val="11"/>
        </w:numPr>
        <w:rPr>
          <w:rFonts w:eastAsia="Times New Roman"/>
          <w:color w:val="172B4D"/>
          <w:lang w:eastAsia="en-AU"/>
        </w:rPr>
      </w:pPr>
      <w:hyperlink r:id="rId25" w:tgtFrame="_blank" w:history="1">
        <w:r w:rsidR="00927F6E" w:rsidRPr="0044751F">
          <w:rPr>
            <w:rFonts w:eastAsia="Times New Roman"/>
            <w:color w:val="172B4D"/>
            <w:u w:val="single"/>
            <w:lang w:eastAsia="en-AU"/>
          </w:rPr>
          <w:t>Unreal Engine</w:t>
        </w:r>
      </w:hyperlink>
    </w:p>
    <w:p w14:paraId="6B7C4AA7" w14:textId="367FD7CC" w:rsidR="00A81E10" w:rsidRDefault="00A32864" w:rsidP="00CC48A0">
      <w:pPr>
        <w:rPr>
          <w:rFonts w:eastAsia="Times New Roman"/>
          <w:lang w:eastAsia="en-AU"/>
        </w:rPr>
      </w:pPr>
      <w:r>
        <w:rPr>
          <w:rFonts w:eastAsia="Times New Roman"/>
          <w:lang w:eastAsia="en-AU"/>
        </w:rPr>
        <w:t>We decided Unity and Unreal were overly complicated for what we needed to achieve.</w:t>
      </w:r>
    </w:p>
    <w:p w14:paraId="618680A7" w14:textId="77777777" w:rsidR="00A81E10" w:rsidRDefault="00A81E10">
      <w:pPr>
        <w:spacing w:after="200"/>
        <w:rPr>
          <w:rFonts w:eastAsia="Times New Roman"/>
          <w:lang w:eastAsia="en-AU"/>
        </w:rPr>
      </w:pPr>
      <w:r>
        <w:rPr>
          <w:rFonts w:eastAsia="Times New Roman"/>
          <w:lang w:eastAsia="en-AU"/>
        </w:rPr>
        <w:br w:type="page"/>
      </w:r>
    </w:p>
    <w:bookmarkStart w:id="19" w:name="_Hlk19819146"/>
    <w:p w14:paraId="1A48D205" w14:textId="7098D5B6" w:rsidR="00927F6E" w:rsidRPr="00E22B74" w:rsidRDefault="00E10E00" w:rsidP="00844DB3">
      <w:pPr>
        <w:pStyle w:val="Heading3"/>
        <w:rPr>
          <w:rFonts w:eastAsia="Times New Roman"/>
          <w:lang w:eastAsia="en-AU"/>
        </w:rPr>
      </w:pPr>
      <w:r>
        <w:lastRenderedPageBreak/>
        <w:fldChar w:fldCharType="begin"/>
      </w:r>
      <w:r>
        <w:instrText xml:space="preserve"> HYPERLINK "https://ww.github.com/" \t "_blank" </w:instrText>
      </w:r>
      <w:r>
        <w:fldChar w:fldCharType="separate"/>
      </w:r>
      <w:bookmarkStart w:id="20" w:name="_Toc20085493"/>
      <w:r w:rsidR="00927F6E" w:rsidRPr="00E22B74">
        <w:rPr>
          <w:rFonts w:eastAsia="Times New Roman"/>
          <w:lang w:eastAsia="en-AU"/>
        </w:rPr>
        <w:t>GitHub</w:t>
      </w:r>
      <w:bookmarkEnd w:id="20"/>
      <w:r>
        <w:rPr>
          <w:rFonts w:eastAsia="Times New Roman"/>
          <w:lang w:eastAsia="en-AU"/>
        </w:rPr>
        <w:fldChar w:fldCharType="end"/>
      </w:r>
      <w:bookmarkEnd w:id="19"/>
    </w:p>
    <w:p w14:paraId="76ADCC46" w14:textId="37B1A68A" w:rsidR="00927F6E" w:rsidRDefault="00927F6E" w:rsidP="00CC48A0">
      <w:pPr>
        <w:pStyle w:val="Heading5"/>
        <w:rPr>
          <w:rFonts w:eastAsia="Times New Roman"/>
          <w:lang w:eastAsia="en-AU"/>
        </w:rPr>
      </w:pPr>
      <w:r w:rsidRPr="0044751F">
        <w:rPr>
          <w:rFonts w:eastAsia="Times New Roman"/>
          <w:lang w:eastAsia="en-AU"/>
        </w:rPr>
        <w:t>"Built for Developers"</w:t>
      </w:r>
    </w:p>
    <w:p w14:paraId="354ED79F" w14:textId="6CB417EC" w:rsidR="009B4FD7" w:rsidRPr="009B4FD7" w:rsidRDefault="00F9041A" w:rsidP="009B4FD7">
      <w:pPr>
        <w:rPr>
          <w:lang w:eastAsia="en-AU"/>
        </w:rPr>
      </w:pPr>
      <w:hyperlink r:id="rId26" w:history="1">
        <w:r w:rsidR="009B4FD7" w:rsidRPr="00A154E1">
          <w:rPr>
            <w:rStyle w:val="Hyperlink"/>
            <w:lang w:eastAsia="en-AU"/>
          </w:rPr>
          <w:t>https://ww.github.com/</w:t>
        </w:r>
      </w:hyperlink>
      <w:r w:rsidR="009B4FD7">
        <w:rPr>
          <w:lang w:eastAsia="en-AU"/>
        </w:rPr>
        <w:t xml:space="preserve"> </w:t>
      </w:r>
    </w:p>
    <w:p w14:paraId="04829E0F" w14:textId="20B4A89F" w:rsidR="00927F6E" w:rsidRPr="0044751F" w:rsidRDefault="00927F6E" w:rsidP="00CC48A0">
      <w:pPr>
        <w:rPr>
          <w:rFonts w:eastAsia="Times New Roman"/>
          <w:lang w:eastAsia="en-AU"/>
        </w:rPr>
      </w:pPr>
      <w:r w:rsidRPr="0044751F">
        <w:rPr>
          <w:rFonts w:eastAsia="Times New Roman"/>
          <w:lang w:eastAsia="en-AU"/>
        </w:rPr>
        <w:t xml:space="preserve">GitHub is a development platform inspired by the way you work. From open source to business, you can host and review code, manage </w:t>
      </w:r>
      <w:proofErr w:type="spellStart"/>
      <w:proofErr w:type="gramStart"/>
      <w:r w:rsidRPr="0044751F">
        <w:rPr>
          <w:rFonts w:eastAsia="Times New Roman"/>
          <w:lang w:eastAsia="en-AU"/>
        </w:rPr>
        <w:t>projects,and</w:t>
      </w:r>
      <w:proofErr w:type="spellEnd"/>
      <w:proofErr w:type="gramEnd"/>
      <w:r w:rsidRPr="0044751F">
        <w:rPr>
          <w:rFonts w:eastAsia="Times New Roman"/>
          <w:lang w:eastAsia="en-AU"/>
        </w:rPr>
        <w:t xml:space="preserve"> build software alongside 40 million developers.</w:t>
      </w:r>
    </w:p>
    <w:p w14:paraId="21F6460C" w14:textId="77777777" w:rsidR="00927F6E" w:rsidRPr="0044751F" w:rsidRDefault="00927F6E" w:rsidP="00CC48A0">
      <w:pPr>
        <w:rPr>
          <w:rFonts w:eastAsia="Times New Roman"/>
          <w:lang w:eastAsia="en-AU"/>
        </w:rPr>
      </w:pPr>
      <w:r w:rsidRPr="0044751F">
        <w:rPr>
          <w:rFonts w:eastAsia="Times New Roman"/>
          <w:lang w:eastAsia="en-AU"/>
        </w:rPr>
        <w:t xml:space="preserve">We have decided on using GitHub as our CVS platform as we are all </w:t>
      </w:r>
      <w:proofErr w:type="spellStart"/>
      <w:r w:rsidRPr="0044751F">
        <w:rPr>
          <w:rFonts w:eastAsia="Times New Roman"/>
          <w:lang w:eastAsia="en-AU"/>
        </w:rPr>
        <w:t>familar</w:t>
      </w:r>
      <w:proofErr w:type="spellEnd"/>
      <w:r w:rsidRPr="0044751F">
        <w:rPr>
          <w:rFonts w:eastAsia="Times New Roman"/>
          <w:lang w:eastAsia="en-AU"/>
        </w:rPr>
        <w:t xml:space="preserve"> with it and are comfortable with using it.</w:t>
      </w:r>
    </w:p>
    <w:p w14:paraId="7FE9EE5B" w14:textId="77777777" w:rsidR="00927F6E" w:rsidRPr="0044751F" w:rsidRDefault="00927F6E" w:rsidP="00CC48A0">
      <w:pPr>
        <w:rPr>
          <w:rFonts w:eastAsia="Times New Roman"/>
          <w:lang w:eastAsia="en-AU"/>
        </w:rPr>
      </w:pPr>
      <w:r w:rsidRPr="0044751F">
        <w:rPr>
          <w:rFonts w:eastAsia="Times New Roman"/>
          <w:lang w:eastAsia="en-AU"/>
        </w:rPr>
        <w:t>All students have the GitHub Pro account provided by the GitHub Education Pack.</w:t>
      </w:r>
    </w:p>
    <w:p w14:paraId="4C6A1B82" w14:textId="77777777" w:rsidR="00927F6E" w:rsidRPr="00A2619E" w:rsidRDefault="00927F6E" w:rsidP="00CC48A0">
      <w:pPr>
        <w:rPr>
          <w:rFonts w:eastAsia="Times New Roman"/>
          <w:i/>
          <w:iCs/>
          <w:lang w:eastAsia="en-AU"/>
        </w:rPr>
      </w:pPr>
      <w:r w:rsidRPr="00A2619E">
        <w:rPr>
          <w:rFonts w:eastAsia="Times New Roman"/>
          <w:i/>
          <w:iCs/>
          <w:lang w:eastAsia="en-AU"/>
        </w:rPr>
        <w:t>Alternatives</w:t>
      </w:r>
    </w:p>
    <w:p w14:paraId="1DAE2D36" w14:textId="3F0569B6" w:rsidR="00927F6E" w:rsidRPr="00A81E10" w:rsidRDefault="00F9041A" w:rsidP="00CC48A0">
      <w:pPr>
        <w:pStyle w:val="ListParagraph"/>
        <w:numPr>
          <w:ilvl w:val="0"/>
          <w:numId w:val="12"/>
        </w:numPr>
        <w:rPr>
          <w:rFonts w:eastAsia="Times New Roman"/>
          <w:lang w:eastAsia="en-AU"/>
        </w:rPr>
      </w:pPr>
      <w:hyperlink r:id="rId27" w:tgtFrame="_blank" w:history="1">
        <w:proofErr w:type="spellStart"/>
        <w:r w:rsidR="00927F6E" w:rsidRPr="00A81E10">
          <w:rPr>
            <w:rFonts w:eastAsia="Times New Roman"/>
            <w:u w:val="single"/>
            <w:lang w:eastAsia="en-AU"/>
          </w:rPr>
          <w:t>BitBucket</w:t>
        </w:r>
        <w:proofErr w:type="spellEnd"/>
      </w:hyperlink>
    </w:p>
    <w:p w14:paraId="6338C15F" w14:textId="214C96C3" w:rsidR="00A32864" w:rsidRPr="00F65F05" w:rsidRDefault="00A32864" w:rsidP="00F65F05">
      <w:pPr>
        <w:rPr>
          <w:rFonts w:eastAsia="Times New Roman"/>
          <w:lang w:eastAsia="en-AU"/>
        </w:rPr>
      </w:pPr>
      <w:r>
        <w:rPr>
          <w:rFonts w:eastAsia="Times New Roman"/>
          <w:lang w:eastAsia="en-AU"/>
        </w:rPr>
        <w:t>The team are familiar with GitHub and we decided it was the best option for that reason.</w:t>
      </w:r>
    </w:p>
    <w:p w14:paraId="4DB52E67" w14:textId="77777777" w:rsidR="00A2619E" w:rsidRPr="0044751F" w:rsidRDefault="00A2619E" w:rsidP="00A2619E">
      <w:pPr>
        <w:pStyle w:val="NoSpacing"/>
        <w:rPr>
          <w:rFonts w:eastAsia="Times New Roman"/>
          <w:lang w:eastAsia="en-AU"/>
        </w:rPr>
      </w:pPr>
    </w:p>
    <w:p w14:paraId="3E092212" w14:textId="588825BA" w:rsidR="00927F6E" w:rsidRDefault="00BA743C" w:rsidP="00844DB3">
      <w:pPr>
        <w:pStyle w:val="Heading3"/>
        <w:rPr>
          <w:rFonts w:eastAsia="Times New Roman"/>
          <w:lang w:eastAsia="en-AU"/>
        </w:rPr>
      </w:pPr>
      <w:bookmarkStart w:id="21" w:name="_Toc20085494"/>
      <w:r>
        <w:rPr>
          <w:rFonts w:eastAsia="Times New Roman"/>
          <w:lang w:eastAsia="en-AU"/>
        </w:rPr>
        <w:t>Art Resources</w:t>
      </w:r>
      <w:bookmarkEnd w:id="21"/>
    </w:p>
    <w:p w14:paraId="7F6CE1E1" w14:textId="77777777" w:rsidR="00927F6E" w:rsidRPr="00A2619E" w:rsidRDefault="00927F6E" w:rsidP="00CC48A0">
      <w:pPr>
        <w:rPr>
          <w:rFonts w:eastAsia="Times New Roman"/>
          <w:b/>
          <w:bCs/>
          <w:lang w:eastAsia="en-AU"/>
        </w:rPr>
      </w:pPr>
      <w:r w:rsidRPr="00A2619E">
        <w:rPr>
          <w:rFonts w:eastAsia="Times New Roman"/>
          <w:b/>
          <w:bCs/>
          <w:lang w:eastAsia="en-AU"/>
        </w:rPr>
        <w:t>Art providers</w:t>
      </w:r>
    </w:p>
    <w:p w14:paraId="0F2270AC" w14:textId="77777777" w:rsidR="00927F6E" w:rsidRPr="0044751F" w:rsidRDefault="00F9041A" w:rsidP="00CC48A0">
      <w:pPr>
        <w:pStyle w:val="ListParagraph"/>
        <w:numPr>
          <w:ilvl w:val="0"/>
          <w:numId w:val="13"/>
        </w:numPr>
        <w:rPr>
          <w:rFonts w:eastAsia="Times New Roman"/>
          <w:color w:val="172B4D"/>
          <w:lang w:eastAsia="en-AU"/>
        </w:rPr>
      </w:pPr>
      <w:hyperlink r:id="rId28" w:tgtFrame="_blank" w:history="1">
        <w:r w:rsidR="00927F6E" w:rsidRPr="0044751F">
          <w:rPr>
            <w:rFonts w:eastAsia="Times New Roman"/>
            <w:color w:val="172B4D"/>
            <w:u w:val="single"/>
            <w:lang w:eastAsia="en-AU"/>
          </w:rPr>
          <w:t>Open Game Art</w:t>
        </w:r>
      </w:hyperlink>
    </w:p>
    <w:p w14:paraId="37493ABF" w14:textId="77777777" w:rsidR="00927F6E" w:rsidRPr="0044751F" w:rsidRDefault="00F9041A" w:rsidP="00CC48A0">
      <w:pPr>
        <w:pStyle w:val="ListParagraph"/>
        <w:numPr>
          <w:ilvl w:val="0"/>
          <w:numId w:val="13"/>
        </w:numPr>
        <w:rPr>
          <w:rFonts w:eastAsia="Times New Roman"/>
          <w:color w:val="172B4D"/>
          <w:lang w:eastAsia="en-AU"/>
        </w:rPr>
      </w:pPr>
      <w:hyperlink r:id="rId29" w:tgtFrame="_blank" w:history="1">
        <w:r w:rsidR="00927F6E" w:rsidRPr="0044751F">
          <w:rPr>
            <w:rFonts w:eastAsia="Times New Roman"/>
            <w:color w:val="172B4D"/>
            <w:u w:val="single"/>
            <w:lang w:eastAsia="en-AU"/>
          </w:rPr>
          <w:t>Open Pixel Project</w:t>
        </w:r>
      </w:hyperlink>
    </w:p>
    <w:p w14:paraId="0F5F7713" w14:textId="77777777" w:rsidR="00927F6E" w:rsidRPr="0044751F" w:rsidRDefault="00F9041A" w:rsidP="00CC48A0">
      <w:pPr>
        <w:pStyle w:val="ListParagraph"/>
        <w:numPr>
          <w:ilvl w:val="0"/>
          <w:numId w:val="13"/>
        </w:numPr>
        <w:rPr>
          <w:rFonts w:eastAsia="Times New Roman"/>
          <w:color w:val="172B4D"/>
          <w:lang w:eastAsia="en-AU"/>
        </w:rPr>
      </w:pPr>
      <w:hyperlink r:id="rId30" w:tgtFrame="_blank" w:history="1">
        <w:r w:rsidR="00927F6E" w:rsidRPr="0044751F">
          <w:rPr>
            <w:rFonts w:eastAsia="Times New Roman"/>
            <w:color w:val="172B4D"/>
            <w:u w:val="single"/>
            <w:lang w:eastAsia="en-AU"/>
          </w:rPr>
          <w:t>Game Art Partners</w:t>
        </w:r>
      </w:hyperlink>
    </w:p>
    <w:p w14:paraId="5C67C488" w14:textId="77777777" w:rsidR="00927F6E" w:rsidRPr="0044751F" w:rsidRDefault="00F9041A" w:rsidP="00CC48A0">
      <w:pPr>
        <w:pStyle w:val="ListParagraph"/>
        <w:numPr>
          <w:ilvl w:val="0"/>
          <w:numId w:val="13"/>
        </w:numPr>
        <w:rPr>
          <w:rFonts w:eastAsia="Times New Roman"/>
          <w:color w:val="172B4D"/>
          <w:lang w:eastAsia="en-AU"/>
        </w:rPr>
      </w:pPr>
      <w:hyperlink r:id="rId31" w:tgtFrame="_blank" w:history="1">
        <w:r w:rsidR="00927F6E" w:rsidRPr="0044751F">
          <w:rPr>
            <w:rFonts w:eastAsia="Times New Roman"/>
            <w:color w:val="172B4D"/>
            <w:u w:val="single"/>
            <w:lang w:eastAsia="en-AU"/>
          </w:rPr>
          <w:t>Itch.io</w:t>
        </w:r>
      </w:hyperlink>
    </w:p>
    <w:p w14:paraId="13EB6AD4" w14:textId="77777777" w:rsidR="00927F6E" w:rsidRPr="0044751F" w:rsidRDefault="00927F6E" w:rsidP="00CC48A0">
      <w:pPr>
        <w:pStyle w:val="ListParagraph"/>
        <w:numPr>
          <w:ilvl w:val="0"/>
          <w:numId w:val="13"/>
        </w:numPr>
        <w:rPr>
          <w:rFonts w:eastAsia="Times New Roman"/>
          <w:lang w:eastAsia="en-AU"/>
        </w:rPr>
      </w:pPr>
      <w:r w:rsidRPr="0044751F">
        <w:rPr>
          <w:rFonts w:eastAsia="Times New Roman"/>
          <w:lang w:eastAsia="en-AU"/>
        </w:rPr>
        <w:t>Or make our own (time consuming, needs talent)</w:t>
      </w:r>
    </w:p>
    <w:p w14:paraId="496DFD30" w14:textId="77777777" w:rsidR="00927F6E" w:rsidRPr="00A2619E" w:rsidRDefault="00927F6E" w:rsidP="00CC48A0">
      <w:pPr>
        <w:rPr>
          <w:rFonts w:eastAsia="Times New Roman"/>
          <w:b/>
          <w:bCs/>
          <w:lang w:eastAsia="en-AU"/>
        </w:rPr>
      </w:pPr>
      <w:r w:rsidRPr="00A2619E">
        <w:rPr>
          <w:rFonts w:eastAsia="Times New Roman"/>
          <w:b/>
          <w:bCs/>
          <w:lang w:eastAsia="en-AU"/>
        </w:rPr>
        <w:t>Sound providers</w:t>
      </w:r>
    </w:p>
    <w:p w14:paraId="1B9700CB" w14:textId="77777777" w:rsidR="00927F6E" w:rsidRPr="0044751F" w:rsidRDefault="00F9041A" w:rsidP="00CC48A0">
      <w:pPr>
        <w:pStyle w:val="ListParagraph"/>
        <w:numPr>
          <w:ilvl w:val="0"/>
          <w:numId w:val="14"/>
        </w:numPr>
        <w:rPr>
          <w:rFonts w:eastAsia="Times New Roman"/>
          <w:color w:val="172B4D"/>
          <w:lang w:eastAsia="en-AU"/>
        </w:rPr>
      </w:pPr>
      <w:hyperlink r:id="rId32" w:tgtFrame="_blank" w:history="1">
        <w:proofErr w:type="spellStart"/>
        <w:r w:rsidR="00927F6E" w:rsidRPr="0044751F">
          <w:rPr>
            <w:rFonts w:eastAsia="Times New Roman"/>
            <w:color w:val="172B4D"/>
            <w:u w:val="single"/>
            <w:lang w:eastAsia="en-AU"/>
          </w:rPr>
          <w:t>FreeSound</w:t>
        </w:r>
        <w:proofErr w:type="spellEnd"/>
      </w:hyperlink>
    </w:p>
    <w:p w14:paraId="0B0623DF" w14:textId="77777777" w:rsidR="00927F6E" w:rsidRPr="0044751F" w:rsidRDefault="00F9041A" w:rsidP="00CC48A0">
      <w:pPr>
        <w:pStyle w:val="ListParagraph"/>
        <w:numPr>
          <w:ilvl w:val="0"/>
          <w:numId w:val="14"/>
        </w:numPr>
        <w:rPr>
          <w:rFonts w:eastAsia="Times New Roman"/>
          <w:color w:val="172B4D"/>
          <w:lang w:eastAsia="en-AU"/>
        </w:rPr>
      </w:pPr>
      <w:hyperlink r:id="rId33" w:tgtFrame="_blank" w:history="1">
        <w:proofErr w:type="spellStart"/>
        <w:r w:rsidR="00927F6E" w:rsidRPr="0044751F">
          <w:rPr>
            <w:rFonts w:eastAsia="Times New Roman"/>
            <w:color w:val="172B4D"/>
            <w:u w:val="single"/>
            <w:lang w:eastAsia="en-AU"/>
          </w:rPr>
          <w:t>SoundBible</w:t>
        </w:r>
        <w:proofErr w:type="spellEnd"/>
      </w:hyperlink>
    </w:p>
    <w:p w14:paraId="059AD75D" w14:textId="77777777" w:rsidR="00927F6E" w:rsidRPr="0044751F" w:rsidRDefault="00F9041A" w:rsidP="00CC48A0">
      <w:pPr>
        <w:pStyle w:val="ListParagraph"/>
        <w:numPr>
          <w:ilvl w:val="0"/>
          <w:numId w:val="14"/>
        </w:numPr>
        <w:rPr>
          <w:rFonts w:eastAsia="Times New Roman"/>
          <w:color w:val="172B4D"/>
          <w:lang w:eastAsia="en-AU"/>
        </w:rPr>
      </w:pPr>
      <w:hyperlink r:id="rId34" w:tgtFrame="_blank" w:history="1">
        <w:proofErr w:type="spellStart"/>
        <w:r w:rsidR="00927F6E" w:rsidRPr="0044751F">
          <w:rPr>
            <w:rFonts w:eastAsia="Times New Roman"/>
            <w:color w:val="172B4D"/>
            <w:u w:val="single"/>
            <w:lang w:eastAsia="en-AU"/>
          </w:rPr>
          <w:t>ZapSplat</w:t>
        </w:r>
        <w:proofErr w:type="spellEnd"/>
      </w:hyperlink>
    </w:p>
    <w:p w14:paraId="2044CADA" w14:textId="77777777" w:rsidR="00927F6E" w:rsidRPr="0044751F" w:rsidRDefault="00927F6E" w:rsidP="00CC48A0">
      <w:pPr>
        <w:pStyle w:val="ListParagraph"/>
        <w:numPr>
          <w:ilvl w:val="0"/>
          <w:numId w:val="14"/>
        </w:numPr>
        <w:rPr>
          <w:rFonts w:eastAsia="Times New Roman"/>
          <w:lang w:eastAsia="en-AU"/>
        </w:rPr>
      </w:pPr>
      <w:r w:rsidRPr="0044751F">
        <w:rPr>
          <w:rFonts w:eastAsia="Times New Roman"/>
          <w:lang w:eastAsia="en-AU"/>
        </w:rPr>
        <w:t>Or make our own (time consuming, needs talent)</w:t>
      </w:r>
    </w:p>
    <w:p w14:paraId="03825DD4" w14:textId="000274D1" w:rsidR="00A81E10" w:rsidRDefault="00A81E10">
      <w:pPr>
        <w:spacing w:after="200"/>
      </w:pPr>
      <w:r>
        <w:br w:type="page"/>
      </w:r>
    </w:p>
    <w:p w14:paraId="794829D9" w14:textId="77777777" w:rsidR="00E72A4E" w:rsidRPr="0044751F" w:rsidRDefault="00E72A4E" w:rsidP="00CC48A0"/>
    <w:p w14:paraId="784922DD" w14:textId="66970150" w:rsidR="00E72A4E" w:rsidRPr="0044751F" w:rsidRDefault="00E72A4E" w:rsidP="00CC48A0">
      <w:pPr>
        <w:pStyle w:val="Heading2"/>
      </w:pPr>
      <w:bookmarkStart w:id="22" w:name="_Toc20085495"/>
      <w:r w:rsidRPr="0044751F">
        <w:t>Collaborative Workspaces</w:t>
      </w:r>
      <w:bookmarkEnd w:id="22"/>
    </w:p>
    <w:p w14:paraId="4CF3F99A" w14:textId="77777777" w:rsidR="00927F6E" w:rsidRPr="00BA743C" w:rsidRDefault="00927F6E" w:rsidP="00A2619E">
      <w:r w:rsidRPr="00BA743C">
        <w:t>The entire team is on board with our current workspaces. The team is flexible and open to change. It is possible that as we progress into the later weeks of the project, we may shift or add to our team workspaces.</w:t>
      </w:r>
    </w:p>
    <w:p w14:paraId="46BB772A" w14:textId="77777777" w:rsidR="00927F6E" w:rsidRPr="00BA743C" w:rsidRDefault="00927F6E" w:rsidP="00A2619E">
      <w:r w:rsidRPr="00BA743C">
        <w:t>Currently, we use Discord for daily (sometimes hourly) communication via text chat. All team members are responsible and check on any relevant information or conversation. The team has to juggle very different work hours, so the text chat of Discord is very useful for more casual communication. The main channel which is shared with our Mentor Sarah, can be found at </w:t>
      </w:r>
      <w:hyperlink r:id="rId35" w:tgtFrame="_blank" w:history="1">
        <w:r w:rsidRPr="00BA743C">
          <w:rPr>
            <w:rStyle w:val="Hyperlink"/>
            <w:color w:val="172B4D"/>
          </w:rPr>
          <w:t>https://discord.gg/HTHJVf</w:t>
        </w:r>
      </w:hyperlink>
      <w:r w:rsidRPr="00BA743C">
        <w:t>.</w:t>
      </w:r>
    </w:p>
    <w:p w14:paraId="20D76784" w14:textId="77777777" w:rsidR="00927F6E" w:rsidRPr="00BA743C" w:rsidRDefault="00927F6E" w:rsidP="00A2619E">
      <w:r w:rsidRPr="00BA743C">
        <w:t xml:space="preserve">We have a </w:t>
      </w:r>
      <w:proofErr w:type="spellStart"/>
      <w:r w:rsidRPr="00BA743C">
        <w:t>Github</w:t>
      </w:r>
      <w:proofErr w:type="spellEnd"/>
      <w:r w:rsidRPr="00BA743C">
        <w:t xml:space="preserve"> repository for our game files and scripts. We expect this will be the easiest way to collaborate on our game. It is located at: </w:t>
      </w:r>
      <w:hyperlink r:id="rId36" w:tgtFrame="_blank" w:history="1">
        <w:r w:rsidRPr="00BA743C">
          <w:rPr>
            <w:rStyle w:val="Hyperlink"/>
            <w:color w:val="172B4D"/>
          </w:rPr>
          <w:t>https://github.com/S3795096/BITS</w:t>
        </w:r>
      </w:hyperlink>
      <w:r w:rsidRPr="00BA743C">
        <w:t>.</w:t>
      </w:r>
    </w:p>
    <w:p w14:paraId="02AB03F4" w14:textId="77777777" w:rsidR="00927F6E" w:rsidRPr="00BA743C" w:rsidRDefault="00927F6E" w:rsidP="00A2619E">
      <w:r w:rsidRPr="00BA743C">
        <w:t>For our live meetings, which at this stage happens on Sunday evenings due to our availabilities, we meet on Teams. This allows us to screen share and go through Trello and Assignment documents together.</w:t>
      </w:r>
    </w:p>
    <w:p w14:paraId="75C368AD" w14:textId="0D314B0A" w:rsidR="00927F6E" w:rsidRPr="00BA743C" w:rsidRDefault="00927F6E" w:rsidP="00A2619E">
      <w:r w:rsidRPr="00BA743C">
        <w:t>Trello is new to some of our group members, but for others, they are very comfortable with it. The board is monitored by our Mentor Sarah and we have started to get into a comfortable rhythm with cards (tasks) allocated to the different members in the group. We aim to have results to show before we meet each Sunday evening. The board can be found at </w:t>
      </w:r>
      <w:hyperlink r:id="rId37" w:history="1">
        <w:r w:rsidRPr="009B4FD7">
          <w:rPr>
            <w:rStyle w:val="Hyperlink"/>
            <w:color w:val="172B4D"/>
          </w:rPr>
          <w:t>TheNightWatch</w:t>
        </w:r>
      </w:hyperlink>
      <w:r w:rsidR="00F65F05">
        <w:rPr>
          <w:rStyle w:val="Hyperlink"/>
          <w:color w:val="172B4D"/>
        </w:rPr>
        <w:t xml:space="preserve">, </w:t>
      </w:r>
      <w:hyperlink r:id="rId38" w:history="1">
        <w:r w:rsidR="00F65F05" w:rsidRPr="00F65F05">
          <w:rPr>
            <w:rStyle w:val="Hyperlink"/>
          </w:rPr>
          <w:t>https://trello.com/b/uPaoonfq/thenightwatch</w:t>
        </w:r>
        <w:r w:rsidR="009B4FD7" w:rsidRPr="00F65F05">
          <w:rPr>
            <w:rStyle w:val="Hyperlink"/>
          </w:rPr>
          <w:t xml:space="preserve"> </w:t>
        </w:r>
      </w:hyperlink>
      <w:r w:rsidR="00F65F05">
        <w:t xml:space="preserve"> </w:t>
      </w:r>
    </w:p>
    <w:p w14:paraId="6BE8F331" w14:textId="77777777" w:rsidR="00927F6E" w:rsidRPr="0044751F" w:rsidRDefault="00927F6E" w:rsidP="00CC48A0"/>
    <w:p w14:paraId="187610A9" w14:textId="66770C93" w:rsidR="00E72A4E" w:rsidRPr="0044751F" w:rsidRDefault="00E72A4E" w:rsidP="00CC48A0">
      <w:pPr>
        <w:pStyle w:val="Heading2"/>
      </w:pPr>
      <w:bookmarkStart w:id="23" w:name="_Toc20085496"/>
      <w:r w:rsidRPr="0044751F">
        <w:t>Communication Expectations</w:t>
      </w:r>
      <w:bookmarkEnd w:id="23"/>
    </w:p>
    <w:p w14:paraId="3603E6C4" w14:textId="77777777" w:rsidR="00927F6E" w:rsidRPr="00A2619E" w:rsidRDefault="00927F6E" w:rsidP="00CC48A0">
      <w:pPr>
        <w:rPr>
          <w:rFonts w:eastAsia="Times New Roman"/>
          <w:b/>
          <w:bCs/>
          <w:lang w:eastAsia="en-AU"/>
        </w:rPr>
      </w:pPr>
      <w:r w:rsidRPr="00A2619E">
        <w:rPr>
          <w:rFonts w:eastAsia="Times New Roman"/>
          <w:b/>
          <w:bCs/>
          <w:lang w:eastAsia="en-AU"/>
        </w:rPr>
        <w:t>Communication tools:</w:t>
      </w:r>
    </w:p>
    <w:p w14:paraId="4EB8CACA"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Discord channel (chat and voice chat for meetings)</w:t>
      </w:r>
    </w:p>
    <w:p w14:paraId="22487C34"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MS Teams (online meetings including screen sharing)</w:t>
      </w:r>
    </w:p>
    <w:p w14:paraId="51D1A20B"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Trello</w:t>
      </w:r>
    </w:p>
    <w:p w14:paraId="724260F3" w14:textId="77777777" w:rsidR="00927F6E" w:rsidRPr="0044751F" w:rsidRDefault="00927F6E" w:rsidP="00CC48A0">
      <w:pPr>
        <w:pStyle w:val="ListParagraph"/>
        <w:numPr>
          <w:ilvl w:val="0"/>
          <w:numId w:val="15"/>
        </w:numPr>
        <w:rPr>
          <w:rFonts w:eastAsia="Times New Roman"/>
          <w:lang w:eastAsia="en-AU"/>
        </w:rPr>
      </w:pPr>
      <w:r w:rsidRPr="0044751F">
        <w:rPr>
          <w:rFonts w:eastAsia="Times New Roman"/>
          <w:lang w:eastAsia="en-AU"/>
        </w:rPr>
        <w:t>Availability schedule (to coordinate meetings)</w:t>
      </w:r>
    </w:p>
    <w:p w14:paraId="778E4C20" w14:textId="77777777" w:rsidR="00927F6E" w:rsidRPr="0044751F" w:rsidRDefault="00927F6E" w:rsidP="00CC48A0">
      <w:pPr>
        <w:rPr>
          <w:rFonts w:eastAsia="Times New Roman"/>
          <w:lang w:eastAsia="en-AU"/>
        </w:rPr>
      </w:pPr>
      <w:r w:rsidRPr="0044751F">
        <w:rPr>
          <w:rFonts w:eastAsia="Times New Roman"/>
          <w:lang w:eastAsia="en-AU"/>
        </w:rPr>
        <w:t>Majority of communication is via discord chat, and all team members are typically present and active on this on a daily basis. This is an effective tool for the team as reading through the history of comments that occurred since last contact is well supported by the application, and allows everyone to catch up on any conversations that occurred while offline, which then can then add their own comment to if needed.</w:t>
      </w:r>
    </w:p>
    <w:p w14:paraId="290B5F96" w14:textId="77777777" w:rsidR="00927F6E" w:rsidRPr="0044751F" w:rsidRDefault="00927F6E" w:rsidP="00CC48A0">
      <w:pPr>
        <w:rPr>
          <w:rFonts w:eastAsia="Times New Roman"/>
          <w:lang w:eastAsia="en-AU"/>
        </w:rPr>
      </w:pPr>
      <w:r w:rsidRPr="0044751F">
        <w:rPr>
          <w:rFonts w:eastAsia="Times New Roman"/>
          <w:lang w:eastAsia="en-AU"/>
        </w:rPr>
        <w:lastRenderedPageBreak/>
        <w:t xml:space="preserve">Is it expected that if team members will be unavailable or have other commitments that will limit their availability, that this is communicated to the rest of the team via Discord with as much advance warning as </w:t>
      </w:r>
      <w:proofErr w:type="gramStart"/>
      <w:r w:rsidRPr="0044751F">
        <w:rPr>
          <w:rFonts w:eastAsia="Times New Roman"/>
          <w:lang w:eastAsia="en-AU"/>
        </w:rPr>
        <w:t>possible.</w:t>
      </w:r>
      <w:proofErr w:type="gramEnd"/>
    </w:p>
    <w:p w14:paraId="345ECFFD" w14:textId="6B08F409" w:rsidR="00B6552C" w:rsidRDefault="00927F6E" w:rsidP="00CC48A0">
      <w:pPr>
        <w:rPr>
          <w:rFonts w:eastAsia="Times New Roman"/>
          <w:lang w:eastAsia="en-AU"/>
        </w:rPr>
      </w:pPr>
      <w:r w:rsidRPr="0044751F">
        <w:rPr>
          <w:rFonts w:eastAsia="Times New Roman"/>
          <w:lang w:eastAsia="en-AU"/>
        </w:rPr>
        <w:t>Online meetings are going to be held once a week, and the team has created an availability scheduled to assist with finding a suitable time that suits everyone. The team is made up of people with widely varying job hours, along with a range of other commitments. A concerted effort will be made to make meetings at the best time for everyone, and if someone is unable to attend minutes will be taken and the other team members will assist them in catching up on any major developments they may have missed. It is expected that team members attend 80% of team meetings. Each meeting will review the previous week</w:t>
      </w:r>
      <w:r w:rsidR="00A32864">
        <w:rPr>
          <w:rFonts w:eastAsia="Times New Roman"/>
          <w:lang w:eastAsia="en-AU"/>
        </w:rPr>
        <w:t>’</w:t>
      </w:r>
      <w:r w:rsidRPr="0044751F">
        <w:rPr>
          <w:rFonts w:eastAsia="Times New Roman"/>
          <w:lang w:eastAsia="en-AU"/>
        </w:rPr>
        <w:t>s tasks as a group, discuss and make decisions as a group, and agree on the specific tasks for the week ahead.</w:t>
      </w:r>
    </w:p>
    <w:p w14:paraId="345DF63A" w14:textId="3A52CD44" w:rsidR="00927F6E" w:rsidRPr="0044751F" w:rsidRDefault="00927F6E" w:rsidP="00CC48A0">
      <w:pPr>
        <w:rPr>
          <w:rFonts w:eastAsia="Times New Roman"/>
          <w:lang w:eastAsia="en-AU"/>
        </w:rPr>
      </w:pPr>
      <w:r w:rsidRPr="0044751F">
        <w:rPr>
          <w:rFonts w:eastAsia="Times New Roman"/>
          <w:lang w:eastAsia="en-AU"/>
        </w:rPr>
        <w:t xml:space="preserve">All tasks for the project will be set up on Trello. The project backlog </w:t>
      </w:r>
      <w:proofErr w:type="spellStart"/>
      <w:r w:rsidRPr="0044751F">
        <w:rPr>
          <w:rFonts w:eastAsia="Times New Roman"/>
          <w:lang w:eastAsia="en-AU"/>
        </w:rPr>
        <w:t>swimlane</w:t>
      </w:r>
      <w:proofErr w:type="spellEnd"/>
      <w:r w:rsidRPr="0044751F">
        <w:rPr>
          <w:rFonts w:eastAsia="Times New Roman"/>
          <w:lang w:eastAsia="en-AU"/>
        </w:rPr>
        <w:t xml:space="preserve"> lists all the major areas of the project in the pipeline. Tasks for the active week will be listed on the Sprint backlog </w:t>
      </w:r>
      <w:proofErr w:type="spellStart"/>
      <w:r w:rsidRPr="0044751F">
        <w:rPr>
          <w:rFonts w:eastAsia="Times New Roman"/>
          <w:lang w:eastAsia="en-AU"/>
        </w:rPr>
        <w:t>swimlane</w:t>
      </w:r>
      <w:proofErr w:type="spellEnd"/>
      <w:r w:rsidRPr="0044751F">
        <w:rPr>
          <w:rFonts w:eastAsia="Times New Roman"/>
          <w:lang w:eastAsia="en-AU"/>
        </w:rPr>
        <w:t xml:space="preserve">, and move through the various Group - Doing, Review, Done lanes for the week. Ideally team members will </w:t>
      </w:r>
      <w:r w:rsidR="00A2619E" w:rsidRPr="0044751F">
        <w:rPr>
          <w:rFonts w:eastAsia="Times New Roman"/>
          <w:lang w:eastAsia="en-AU"/>
        </w:rPr>
        <w:t>self-select</w:t>
      </w:r>
      <w:r w:rsidRPr="0044751F">
        <w:rPr>
          <w:rFonts w:eastAsia="Times New Roman"/>
          <w:lang w:eastAsia="en-AU"/>
        </w:rPr>
        <w:t xml:space="preserve"> their tasks, however the project may also require some tasks to be allocated </w:t>
      </w:r>
      <w:r w:rsidR="00A2619E" w:rsidRPr="0044751F">
        <w:rPr>
          <w:rFonts w:eastAsia="Times New Roman"/>
          <w:lang w:eastAsia="en-AU"/>
        </w:rPr>
        <w:t>mid-week</w:t>
      </w:r>
      <w:r w:rsidRPr="0044751F">
        <w:rPr>
          <w:rFonts w:eastAsia="Times New Roman"/>
          <w:lang w:eastAsia="en-AU"/>
        </w:rPr>
        <w:t xml:space="preserve"> to ensure required areas of the project are being worked on. This will also be supported with regular communication on Discord around Trello board card updates and task progress.</w:t>
      </w:r>
    </w:p>
    <w:p w14:paraId="13BBD655" w14:textId="77777777" w:rsidR="00927F6E" w:rsidRPr="0044751F" w:rsidRDefault="00927F6E" w:rsidP="00CC48A0">
      <w:pPr>
        <w:rPr>
          <w:rFonts w:eastAsia="Times New Roman"/>
          <w:lang w:eastAsia="en-AU"/>
        </w:rPr>
      </w:pPr>
      <w:r w:rsidRPr="0044751F">
        <w:rPr>
          <w:rFonts w:eastAsia="Times New Roman"/>
          <w:lang w:eastAsia="en-AU"/>
        </w:rPr>
        <w:t>All team members are assumed they will meet the deadlines of their allocated task/s for the week, however if there are any issues or concerns about meeting this deadline, open and frequent communication via discord should be sufficient warning for the team to be able to work around and troubleshoot any constraints. It is understood that everyone’s schedule and other commitments will adjust, and the aim is to support others when you can, and support will be freely given by others when it is required.</w:t>
      </w:r>
    </w:p>
    <w:tbl>
      <w:tblPr>
        <w:tblStyle w:val="TableGrid"/>
        <w:tblW w:w="0" w:type="auto"/>
        <w:tblLook w:val="04A0" w:firstRow="1" w:lastRow="0" w:firstColumn="1" w:lastColumn="0" w:noHBand="0" w:noVBand="1"/>
      </w:tblPr>
      <w:tblGrid>
        <w:gridCol w:w="4530"/>
        <w:gridCol w:w="4530"/>
      </w:tblGrid>
      <w:tr w:rsidR="00F65F05" w14:paraId="4A15F746" w14:textId="77777777" w:rsidTr="00F65F05">
        <w:tc>
          <w:tcPr>
            <w:tcW w:w="4530" w:type="dxa"/>
            <w:shd w:val="clear" w:color="auto" w:fill="EDEDED" w:themeFill="accent3" w:themeFillTint="33"/>
          </w:tcPr>
          <w:p w14:paraId="2A771360" w14:textId="77777777" w:rsidR="00F65F05" w:rsidRPr="00A2619E" w:rsidRDefault="00F65F05" w:rsidP="00F65F05">
            <w:pPr>
              <w:spacing w:before="120" w:after="120"/>
              <w:rPr>
                <w:b/>
                <w:bCs/>
              </w:rPr>
            </w:pPr>
            <w:r w:rsidRPr="00A2619E">
              <w:rPr>
                <w:b/>
                <w:bCs/>
              </w:rPr>
              <w:t>Expected Group Response time</w:t>
            </w:r>
          </w:p>
          <w:p w14:paraId="71EB7A5E" w14:textId="2FF4F542" w:rsidR="00F65F05" w:rsidRDefault="00F65F05" w:rsidP="00F65F05">
            <w:pPr>
              <w:pStyle w:val="ListParagraph"/>
              <w:numPr>
                <w:ilvl w:val="0"/>
                <w:numId w:val="28"/>
              </w:numPr>
              <w:spacing w:before="120" w:after="120"/>
              <w:contextualSpacing w:val="0"/>
            </w:pPr>
            <w:r w:rsidRPr="0044751F">
              <w:t>Within 48 hours unless lack of availability has been flagged.</w:t>
            </w:r>
          </w:p>
        </w:tc>
        <w:tc>
          <w:tcPr>
            <w:tcW w:w="4530" w:type="dxa"/>
            <w:shd w:val="clear" w:color="auto" w:fill="EDEDED" w:themeFill="accent3" w:themeFillTint="33"/>
          </w:tcPr>
          <w:p w14:paraId="2257BF0C" w14:textId="77777777" w:rsidR="00F65F05" w:rsidRPr="00A2619E" w:rsidRDefault="00F65F05" w:rsidP="00F65F05">
            <w:pPr>
              <w:spacing w:before="120" w:after="120"/>
              <w:rPr>
                <w:b/>
                <w:bCs/>
              </w:rPr>
            </w:pPr>
            <w:r w:rsidRPr="00A2619E">
              <w:rPr>
                <w:b/>
                <w:bCs/>
              </w:rPr>
              <w:t>Team Meetings</w:t>
            </w:r>
          </w:p>
          <w:p w14:paraId="1B48E23D" w14:textId="77777777" w:rsidR="00F65F05" w:rsidRPr="0044751F" w:rsidRDefault="00F65F05" w:rsidP="00F65F05">
            <w:pPr>
              <w:pStyle w:val="ListParagraph"/>
              <w:numPr>
                <w:ilvl w:val="0"/>
                <w:numId w:val="27"/>
              </w:numPr>
              <w:spacing w:before="120" w:after="120"/>
              <w:contextualSpacing w:val="0"/>
            </w:pPr>
            <w:r w:rsidRPr="0044751F">
              <w:t>When: Sunday (weekly)</w:t>
            </w:r>
          </w:p>
          <w:p w14:paraId="561BFE73" w14:textId="77777777" w:rsidR="00F65F05" w:rsidRPr="0044751F" w:rsidRDefault="00F65F05" w:rsidP="00F65F05">
            <w:pPr>
              <w:pStyle w:val="ListParagraph"/>
              <w:numPr>
                <w:ilvl w:val="0"/>
                <w:numId w:val="27"/>
              </w:numPr>
              <w:spacing w:before="120" w:after="120"/>
              <w:contextualSpacing w:val="0"/>
            </w:pPr>
            <w:r w:rsidRPr="0044751F">
              <w:t>Time: 8.30pm - 10pm</w:t>
            </w:r>
          </w:p>
          <w:p w14:paraId="71C267D3" w14:textId="39DB5FBF" w:rsidR="00F65F05" w:rsidRDefault="00F65F05" w:rsidP="00F65F05">
            <w:pPr>
              <w:pStyle w:val="ListParagraph"/>
              <w:numPr>
                <w:ilvl w:val="0"/>
                <w:numId w:val="27"/>
              </w:numPr>
              <w:spacing w:before="120" w:after="120"/>
              <w:contextualSpacing w:val="0"/>
            </w:pPr>
            <w:r w:rsidRPr="0044751F">
              <w:t>Where: Discord and Teams</w:t>
            </w:r>
          </w:p>
        </w:tc>
      </w:tr>
      <w:tr w:rsidR="00F65F05" w14:paraId="20283C7C" w14:textId="77777777" w:rsidTr="00F65F05">
        <w:tc>
          <w:tcPr>
            <w:tcW w:w="9060" w:type="dxa"/>
            <w:gridSpan w:val="2"/>
            <w:shd w:val="clear" w:color="auto" w:fill="EDEDED" w:themeFill="accent3" w:themeFillTint="33"/>
          </w:tcPr>
          <w:p w14:paraId="2508342F" w14:textId="77777777" w:rsidR="00F65F05" w:rsidRPr="00F65F05" w:rsidRDefault="00F65F05" w:rsidP="00F65F05">
            <w:pPr>
              <w:spacing w:before="120" w:after="120"/>
              <w:rPr>
                <w:b/>
                <w:bCs/>
              </w:rPr>
            </w:pPr>
            <w:r w:rsidRPr="00F65F05">
              <w:rPr>
                <w:b/>
                <w:bCs/>
              </w:rPr>
              <w:t>Communication Expectations</w:t>
            </w:r>
          </w:p>
          <w:p w14:paraId="5141FFC2" w14:textId="77777777" w:rsidR="00F65F05" w:rsidRPr="0044751F" w:rsidRDefault="00F65F05" w:rsidP="00F65F05">
            <w:pPr>
              <w:pStyle w:val="ListParagraph"/>
              <w:numPr>
                <w:ilvl w:val="0"/>
                <w:numId w:val="19"/>
              </w:numPr>
              <w:spacing w:before="120" w:after="120"/>
              <w:contextualSpacing w:val="0"/>
            </w:pPr>
            <w:r w:rsidRPr="0044751F">
              <w:t>The project lead will check in with team members each sprint.</w:t>
            </w:r>
          </w:p>
          <w:p w14:paraId="139A43D0" w14:textId="2A1B5EB9" w:rsidR="00F65F05" w:rsidRDefault="00F65F05" w:rsidP="00F65F05">
            <w:pPr>
              <w:pStyle w:val="ListParagraph"/>
              <w:numPr>
                <w:ilvl w:val="0"/>
                <w:numId w:val="19"/>
              </w:numPr>
              <w:spacing w:before="120" w:after="120"/>
              <w:contextualSpacing w:val="0"/>
            </w:pPr>
            <w:r w:rsidRPr="0044751F">
              <w:t>If a team member cannot be contacted over 2 consecutive sprints, no further work will be allocated to them, and the project lead will advise the course co-ordinator.</w:t>
            </w:r>
          </w:p>
        </w:tc>
      </w:tr>
    </w:tbl>
    <w:p w14:paraId="4969BFF5" w14:textId="770DA02B" w:rsidR="00F65F05" w:rsidRDefault="00F65F05">
      <w:pPr>
        <w:spacing w:after="200"/>
      </w:pPr>
      <w:r>
        <w:br w:type="page"/>
      </w:r>
    </w:p>
    <w:p w14:paraId="70FF05BA" w14:textId="1B4D40BF" w:rsidR="00E72A4E" w:rsidRPr="0044751F" w:rsidRDefault="00BA743C" w:rsidP="00CC48A0">
      <w:pPr>
        <w:pStyle w:val="Heading2"/>
      </w:pPr>
      <w:bookmarkStart w:id="24" w:name="_Toc20085497"/>
      <w:r>
        <w:lastRenderedPageBreak/>
        <w:t>D</w:t>
      </w:r>
      <w:r w:rsidR="00E72A4E" w:rsidRPr="0044751F">
        <w:t>ecision Making</w:t>
      </w:r>
      <w:r w:rsidR="00EE3970" w:rsidRPr="0044751F">
        <w:t xml:space="preserve"> Process</w:t>
      </w:r>
      <w:bookmarkEnd w:id="24"/>
    </w:p>
    <w:p w14:paraId="662091EC" w14:textId="479FDD93" w:rsidR="00EE3970" w:rsidRPr="00A2619E" w:rsidRDefault="00EE3970" w:rsidP="00CC48A0">
      <w:pPr>
        <w:rPr>
          <w:b/>
          <w:bCs/>
        </w:rPr>
      </w:pPr>
      <w:r w:rsidRPr="00A2619E">
        <w:rPr>
          <w:b/>
          <w:bCs/>
        </w:rPr>
        <w:t>Disagreements</w:t>
      </w:r>
    </w:p>
    <w:p w14:paraId="107AAA08" w14:textId="77777777" w:rsidR="00EE3970" w:rsidRPr="0044751F" w:rsidRDefault="00EE3970" w:rsidP="00CC48A0">
      <w:r w:rsidRPr="0044751F">
        <w:t>Any idea or approach which does not have the full support of the group must be discussed in detail to ensure that the dissenting party's position is fully understood by all members of the group.</w:t>
      </w:r>
    </w:p>
    <w:p w14:paraId="4CD9A3A9" w14:textId="77777777" w:rsidR="00EE3970" w:rsidRPr="0044751F" w:rsidRDefault="00EE3970" w:rsidP="00CC48A0">
      <w:r w:rsidRPr="0044751F">
        <w:t>Team members agree to make an effort to explain their position and reasons for it. They should also outline, or help the group to develop, an alternative approach.</w:t>
      </w:r>
    </w:p>
    <w:p w14:paraId="5468716C" w14:textId="77777777" w:rsidR="00EE3970" w:rsidRPr="0044751F" w:rsidRDefault="00EE3970" w:rsidP="00CC48A0">
      <w:r w:rsidRPr="0044751F">
        <w:t>The final outcome and all discussions leading up to it should be documented in the relevant card (e.g. feature card.)</w:t>
      </w:r>
    </w:p>
    <w:p w14:paraId="45D40CB5" w14:textId="4EB2D016" w:rsidR="00EE3970" w:rsidRPr="00A2619E" w:rsidRDefault="00EE3970" w:rsidP="00CC48A0">
      <w:pPr>
        <w:rPr>
          <w:b/>
          <w:bCs/>
        </w:rPr>
      </w:pPr>
      <w:r w:rsidRPr="00A2619E">
        <w:rPr>
          <w:b/>
          <w:bCs/>
        </w:rPr>
        <w:t>Feature decisions</w:t>
      </w:r>
    </w:p>
    <w:p w14:paraId="3C713476" w14:textId="77777777" w:rsidR="00EE3970" w:rsidRPr="0044751F" w:rsidRDefault="00EE3970" w:rsidP="00CC48A0">
      <w:r w:rsidRPr="0044751F">
        <w:t>Additional features can only be added to the project backlog, unless deemed critical/urgent by the consensus of the group.</w:t>
      </w:r>
    </w:p>
    <w:p w14:paraId="579BF5C3" w14:textId="5DF658A0" w:rsidR="00B75D85" w:rsidRPr="0044751F" w:rsidRDefault="00EE3970" w:rsidP="00CC48A0">
      <w:r w:rsidRPr="0044751F">
        <w:t>Features can only be added to the sprint backlog with the consensus of the group. This to happen is during the weekly team meeting, with exceptions made on a case by case basis where urgency is critical.</w:t>
      </w:r>
    </w:p>
    <w:p w14:paraId="21EADC9E" w14:textId="4BEB509C" w:rsidR="00713BBC" w:rsidRDefault="00713BBC">
      <w:pPr>
        <w:spacing w:after="200"/>
      </w:pPr>
      <w:r>
        <w:br w:type="page"/>
      </w:r>
    </w:p>
    <w:p w14:paraId="2738FF65" w14:textId="19EBF3E7" w:rsidR="00E72A4E" w:rsidRPr="0044751F" w:rsidRDefault="00A2619E" w:rsidP="00A2619E">
      <w:pPr>
        <w:pStyle w:val="Heading1"/>
      </w:pPr>
      <w:bookmarkStart w:id="25" w:name="_Toc20085498"/>
      <w:r>
        <w:lastRenderedPageBreak/>
        <w:t xml:space="preserve">Section 3: </w:t>
      </w:r>
      <w:r w:rsidR="00E72A4E" w:rsidRPr="0044751F">
        <w:t>W</w:t>
      </w:r>
      <w:r>
        <w:t>hen</w:t>
      </w:r>
      <w:bookmarkEnd w:id="25"/>
      <w:r w:rsidR="00E72A4E" w:rsidRPr="0044751F">
        <w:t xml:space="preserve"> </w:t>
      </w: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54E1A0A3"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8AC8DAD"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EC3F66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ED064A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5BB1F3C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174522F4"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C5F6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4</w:t>
            </w:r>
          </w:p>
        </w:tc>
      </w:tr>
      <w:tr w:rsidR="00E10E00" w14:paraId="71C2250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A9C0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Sketches of graphics for 1</w:t>
            </w:r>
            <w:r>
              <w:rPr>
                <w:rFonts w:ascii="Arial" w:hAnsi="Arial" w:cs="Arial"/>
                <w:vertAlign w:val="superscript"/>
              </w:rPr>
              <w:t>st</w:t>
            </w:r>
            <w:r>
              <w:rPr>
                <w:rFonts w:ascii="Arial" w:hAnsi="Arial" w:cs="Arial"/>
              </w:rPr>
              <w:t xml:space="preserve"> room and characters</w:t>
            </w:r>
          </w:p>
          <w:p w14:paraId="79203A30" w14:textId="77777777" w:rsidR="00E10E00" w:rsidRDefault="00F9041A">
            <w:pPr>
              <w:pStyle w:val="Normal1"/>
              <w:widowControl w:val="0"/>
              <w:spacing w:line="240" w:lineRule="auto"/>
              <w:ind w:left="0" w:firstLine="0"/>
              <w:jc w:val="left"/>
              <w:rPr>
                <w:rFonts w:ascii="Arial" w:hAnsi="Arial" w:cs="Arial"/>
              </w:rPr>
            </w:pPr>
            <w:hyperlink r:id="rId39" w:history="1">
              <w:r w:rsidR="00E10E00">
                <w:rPr>
                  <w:rStyle w:val="Hyperlink"/>
                  <w:rFonts w:ascii="Arial" w:hAnsi="Arial" w:cs="Arial"/>
                </w:rPr>
                <w:t>https://trello.com/c/h5ITKv97</w:t>
              </w:r>
            </w:hyperlink>
          </w:p>
          <w:p w14:paraId="6465437D"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AFC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8C8B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9774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47B30BDA"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4556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Outline Story</w:t>
            </w:r>
          </w:p>
          <w:p w14:paraId="671CA5EE" w14:textId="77777777" w:rsidR="00E10E00" w:rsidRDefault="00F9041A">
            <w:pPr>
              <w:pStyle w:val="Normal1"/>
              <w:widowControl w:val="0"/>
              <w:spacing w:line="240" w:lineRule="auto"/>
              <w:ind w:left="0" w:firstLine="0"/>
              <w:jc w:val="left"/>
              <w:rPr>
                <w:rFonts w:ascii="Arial" w:hAnsi="Arial" w:cs="Arial"/>
              </w:rPr>
            </w:pPr>
            <w:hyperlink r:id="rId40" w:history="1">
              <w:r w:rsidR="00E10E00">
                <w:rPr>
                  <w:rStyle w:val="Hyperlink"/>
                  <w:rFonts w:ascii="Arial" w:hAnsi="Arial" w:cs="Arial"/>
                </w:rPr>
                <w:t>https://trello.com/c/1wmLv9km</w:t>
              </w:r>
            </w:hyperlink>
          </w:p>
          <w:p w14:paraId="51169C0A" w14:textId="77777777" w:rsidR="00E10E00" w:rsidRDefault="00E10E00">
            <w:pPr>
              <w:pStyle w:val="Normal1"/>
              <w:widowControl w:val="0"/>
              <w:spacing w:line="240" w:lineRule="auto"/>
              <w:ind w:left="0" w:firstLine="0"/>
              <w:jc w:val="left"/>
              <w:rPr>
                <w:rFonts w:ascii="Arial" w:hAnsi="Arial" w:cs="Arial"/>
              </w:rPr>
            </w:pPr>
          </w:p>
          <w:p w14:paraId="6B6CF9C8"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758C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6A71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BF1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18416E38"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A7CC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Draft Story</w:t>
            </w:r>
          </w:p>
          <w:p w14:paraId="6AF14B7C" w14:textId="77777777" w:rsidR="00E10E00" w:rsidRDefault="00F9041A">
            <w:pPr>
              <w:pStyle w:val="Normal1"/>
              <w:widowControl w:val="0"/>
              <w:spacing w:line="240" w:lineRule="auto"/>
              <w:ind w:left="0" w:firstLine="0"/>
              <w:jc w:val="left"/>
              <w:rPr>
                <w:rFonts w:ascii="Arial" w:hAnsi="Arial" w:cs="Arial"/>
              </w:rPr>
            </w:pPr>
            <w:hyperlink r:id="rId41" w:history="1">
              <w:r w:rsidR="00E10E00">
                <w:rPr>
                  <w:rStyle w:val="Hyperlink"/>
                  <w:rFonts w:ascii="Arial" w:hAnsi="Arial" w:cs="Arial"/>
                </w:rPr>
                <w:t>https://trello.com/c/xRVwzF19</w:t>
              </w:r>
            </w:hyperlink>
          </w:p>
          <w:p w14:paraId="45E9BD8C"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9741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81E4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D736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50412F95"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E238D"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Mini-game concepts</w:t>
            </w:r>
          </w:p>
          <w:p w14:paraId="02169D76" w14:textId="77777777" w:rsidR="00E10E00" w:rsidRDefault="00F9041A">
            <w:pPr>
              <w:pStyle w:val="Normal1"/>
              <w:widowControl w:val="0"/>
              <w:spacing w:line="240" w:lineRule="auto"/>
              <w:ind w:left="0" w:firstLine="0"/>
              <w:jc w:val="left"/>
              <w:rPr>
                <w:rFonts w:ascii="Arial" w:hAnsi="Arial" w:cs="Arial"/>
              </w:rPr>
            </w:pPr>
            <w:hyperlink r:id="rId42" w:history="1">
              <w:r w:rsidR="00E10E00">
                <w:rPr>
                  <w:rStyle w:val="Hyperlink"/>
                  <w:rFonts w:ascii="Arial" w:hAnsi="Arial" w:cs="Arial"/>
                </w:rPr>
                <w:t>https://trello.com/c/c29XtcKP</w:t>
              </w:r>
            </w:hyperlink>
          </w:p>
          <w:p w14:paraId="38A3650D" w14:textId="77777777" w:rsidR="00E10E00" w:rsidRDefault="00E10E00">
            <w:pPr>
              <w:pStyle w:val="Normal1"/>
              <w:widowControl w:val="0"/>
              <w:spacing w:line="240" w:lineRule="auto"/>
              <w:ind w:left="0" w:firstLine="0"/>
              <w:jc w:val="left"/>
              <w:rPr>
                <w:rFonts w:ascii="Arial" w:hAnsi="Arial" w:cs="Arial"/>
              </w:rPr>
            </w:pP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86B8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252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20-Sep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B3B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Atkins /</w:t>
            </w:r>
          </w:p>
          <w:p w14:paraId="0699AAFC" w14:textId="152BDB5A"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6FCB3D25"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E10E00" w:rsidRPr="00B6552C" w14:paraId="57BA3692" w14:textId="77777777" w:rsidTr="00B6552C">
        <w:trPr>
          <w:trHeight w:val="157"/>
        </w:trPr>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2F5A25C"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4628F3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541E25F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3A3A33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46EFD994"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C6FF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5</w:t>
            </w:r>
          </w:p>
        </w:tc>
      </w:tr>
      <w:tr w:rsidR="00E10E00" w14:paraId="237CF32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AD8D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Draft graphics for 1</w:t>
            </w:r>
            <w:r>
              <w:rPr>
                <w:rFonts w:ascii="Arial" w:hAnsi="Arial" w:cs="Arial"/>
                <w:vertAlign w:val="superscript"/>
              </w:rPr>
              <w:t>st</w:t>
            </w:r>
            <w:r>
              <w:rPr>
                <w:rFonts w:ascii="Arial" w:hAnsi="Arial" w:cs="Arial"/>
              </w:rPr>
              <w:t xml:space="preserve"> room – </w:t>
            </w:r>
            <w:proofErr w:type="gramStart"/>
            <w:r>
              <w:rPr>
                <w:rFonts w:ascii="Arial" w:hAnsi="Arial" w:cs="Arial"/>
              </w:rPr>
              <w:t>convert</w:t>
            </w:r>
            <w:proofErr w:type="gramEnd"/>
            <w:r>
              <w:rPr>
                <w:rFonts w:ascii="Arial" w:hAnsi="Arial" w:cs="Arial"/>
              </w:rPr>
              <w:t xml:space="preserve"> sketches to digital assets</w:t>
            </w:r>
          </w:p>
          <w:p w14:paraId="55DE3E72" w14:textId="77777777" w:rsidR="00E10E00" w:rsidRDefault="00F9041A">
            <w:pPr>
              <w:pStyle w:val="Normal1"/>
              <w:widowControl w:val="0"/>
              <w:spacing w:line="240" w:lineRule="auto"/>
              <w:ind w:left="0" w:firstLine="0"/>
              <w:jc w:val="left"/>
              <w:rPr>
                <w:rFonts w:ascii="Arial" w:hAnsi="Arial" w:cs="Arial"/>
              </w:rPr>
            </w:pPr>
            <w:hyperlink r:id="rId43" w:history="1">
              <w:r w:rsidR="00E10E00">
                <w:rPr>
                  <w:rStyle w:val="Hyperlink"/>
                  <w:rFonts w:ascii="Arial" w:hAnsi="Arial" w:cs="Arial"/>
                </w:rPr>
                <w:t>https://trello.com/c/tO7qy6Tm</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E830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F87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B5C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265224E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9FBAA"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Graphics for 1</w:t>
            </w:r>
            <w:r>
              <w:rPr>
                <w:rFonts w:ascii="Arial" w:hAnsi="Arial" w:cs="Arial"/>
                <w:vertAlign w:val="superscript"/>
              </w:rPr>
              <w:t>st</w:t>
            </w:r>
            <w:r>
              <w:rPr>
                <w:rFonts w:ascii="Arial" w:hAnsi="Arial" w:cs="Arial"/>
              </w:rPr>
              <w:t xml:space="preserve"> room – team will review graphics and suggest changes</w:t>
            </w:r>
          </w:p>
          <w:p w14:paraId="478854F7" w14:textId="77777777" w:rsidR="00E10E00" w:rsidRDefault="00F9041A">
            <w:pPr>
              <w:pStyle w:val="Normal1"/>
              <w:widowControl w:val="0"/>
              <w:spacing w:line="240" w:lineRule="auto"/>
              <w:ind w:left="0" w:firstLine="0"/>
              <w:jc w:val="left"/>
              <w:rPr>
                <w:rFonts w:ascii="Arial" w:hAnsi="Arial" w:cs="Arial"/>
              </w:rPr>
            </w:pPr>
            <w:hyperlink r:id="rId44" w:history="1">
              <w:r w:rsidR="00E10E00">
                <w:rPr>
                  <w:rStyle w:val="Hyperlink"/>
                  <w:rFonts w:ascii="Arial" w:hAnsi="Arial" w:cs="Arial"/>
                </w:rPr>
                <w:t>https://trello.com/c/5GCjPoCD</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0680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249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7-October</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851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04959D9"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E0EA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mini-game puzzle</w:t>
            </w:r>
          </w:p>
          <w:p w14:paraId="0B63FB20" w14:textId="77777777" w:rsidR="00E10E00" w:rsidRDefault="00F9041A">
            <w:pPr>
              <w:pStyle w:val="Normal1"/>
              <w:widowControl w:val="0"/>
              <w:spacing w:line="240" w:lineRule="auto"/>
              <w:ind w:left="0" w:firstLine="0"/>
              <w:jc w:val="left"/>
              <w:rPr>
                <w:rFonts w:ascii="Arial" w:hAnsi="Arial" w:cs="Arial"/>
              </w:rPr>
            </w:pPr>
            <w:hyperlink r:id="rId45" w:history="1">
              <w:r w:rsidR="00E10E00">
                <w:rPr>
                  <w:rStyle w:val="Hyperlink"/>
                  <w:rFonts w:ascii="Arial" w:hAnsi="Arial" w:cs="Arial"/>
                </w:rPr>
                <w:t>https://trello.com/c/oMTQ91VR</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5BCC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853C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83D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Atkins</w:t>
            </w:r>
          </w:p>
        </w:tc>
      </w:tr>
      <w:tr w:rsidR="00E10E00" w14:paraId="4F77FFB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8CC3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5) Draft Story</w:t>
            </w:r>
          </w:p>
          <w:p w14:paraId="719074CF" w14:textId="77777777" w:rsidR="00E10E00" w:rsidRDefault="00F9041A">
            <w:pPr>
              <w:pStyle w:val="Normal1"/>
              <w:widowControl w:val="0"/>
              <w:spacing w:line="240" w:lineRule="auto"/>
              <w:ind w:left="0" w:firstLine="0"/>
              <w:jc w:val="left"/>
              <w:rPr>
                <w:rFonts w:ascii="Arial" w:hAnsi="Arial" w:cs="Arial"/>
              </w:rPr>
            </w:pPr>
            <w:hyperlink r:id="rId46" w:history="1">
              <w:r w:rsidR="00E10E00">
                <w:rPr>
                  <w:rStyle w:val="Hyperlink"/>
                  <w:rFonts w:ascii="Arial" w:hAnsi="Arial" w:cs="Arial"/>
                </w:rPr>
                <w:t>https://trello.com/c/xRVwzF19</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E26E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19-Sep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84A8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27-Sep</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F331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713F23E0"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96A0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story</w:t>
            </w:r>
          </w:p>
          <w:p w14:paraId="1D84FC30" w14:textId="77777777" w:rsidR="00E10E00" w:rsidRDefault="00F9041A">
            <w:pPr>
              <w:pStyle w:val="Normal1"/>
              <w:widowControl w:val="0"/>
              <w:spacing w:line="240" w:lineRule="auto"/>
              <w:ind w:left="0" w:firstLine="0"/>
              <w:jc w:val="left"/>
              <w:rPr>
                <w:rFonts w:ascii="Arial" w:hAnsi="Arial" w:cs="Arial"/>
              </w:rPr>
            </w:pPr>
            <w:hyperlink r:id="rId47" w:history="1">
              <w:r w:rsidR="00E10E00">
                <w:rPr>
                  <w:rStyle w:val="Hyperlink"/>
                  <w:rFonts w:ascii="Arial" w:hAnsi="Arial" w:cs="Arial"/>
                </w:rPr>
                <w:t>https://trello.com/c/eLdRCAmh</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B840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491B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670B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 McKercher / Michael Seymour</w:t>
            </w:r>
          </w:p>
        </w:tc>
      </w:tr>
    </w:tbl>
    <w:p w14:paraId="1E502AD5" w14:textId="71DCECD9" w:rsidR="00B6552C" w:rsidRDefault="00B6552C"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E10E00" w:rsidRPr="00B6552C" w14:paraId="1242A2C6"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487FAE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lastRenderedPageBreak/>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FB2563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7A2B9C7"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8BDBE8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2D127396"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B511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6</w:t>
            </w:r>
          </w:p>
        </w:tc>
      </w:tr>
      <w:tr w:rsidR="00E10E00" w14:paraId="31CC6EA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91CF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mini-game puzzle</w:t>
            </w:r>
          </w:p>
          <w:p w14:paraId="05099AB6" w14:textId="77777777" w:rsidR="00E10E00" w:rsidRDefault="00F9041A">
            <w:pPr>
              <w:pStyle w:val="Normal1"/>
              <w:widowControl w:val="0"/>
              <w:spacing w:line="240" w:lineRule="auto"/>
              <w:ind w:left="0" w:firstLine="0"/>
              <w:jc w:val="left"/>
              <w:rPr>
                <w:rFonts w:ascii="Arial" w:hAnsi="Arial" w:cs="Arial"/>
              </w:rPr>
            </w:pPr>
            <w:hyperlink r:id="rId48" w:history="1">
              <w:r w:rsidR="00E10E00">
                <w:rPr>
                  <w:rStyle w:val="Hyperlink"/>
                  <w:rFonts w:ascii="Arial" w:hAnsi="Arial" w:cs="Arial"/>
                </w:rPr>
                <w:t>https://trello.com/c/1xyafu6w</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0DD3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30-Sep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310B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55436" w14:textId="3AD4F82B" w:rsidR="00E10E00" w:rsidRDefault="00E10E00">
            <w:pPr>
              <w:pStyle w:val="Normal1"/>
              <w:widowControl w:val="0"/>
              <w:spacing w:line="240" w:lineRule="auto"/>
              <w:ind w:left="0" w:firstLine="0"/>
              <w:jc w:val="center"/>
              <w:rPr>
                <w:rFonts w:ascii="Arial" w:hAnsi="Arial" w:cs="Arial"/>
              </w:rPr>
            </w:pPr>
            <w:r>
              <w:rPr>
                <w:rFonts w:ascii="Arial" w:hAnsi="Arial" w:cs="Arial"/>
              </w:rPr>
              <w:t>Paul Atkins / Lee Van De</w:t>
            </w:r>
            <w:r w:rsidR="00B6552C">
              <w:rPr>
                <w:rFonts w:ascii="Arial" w:hAnsi="Arial" w:cs="Arial"/>
              </w:rPr>
              <w:t>n</w:t>
            </w:r>
            <w:r>
              <w:rPr>
                <w:rFonts w:ascii="Arial" w:hAnsi="Arial" w:cs="Arial"/>
              </w:rPr>
              <w:t xml:space="preserve"> Blink</w:t>
            </w:r>
          </w:p>
        </w:tc>
      </w:tr>
      <w:tr w:rsidR="00E10E00" w14:paraId="29A2429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D46F3"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Concept for Dialogue puzzle</w:t>
            </w:r>
          </w:p>
          <w:p w14:paraId="1A5782B0" w14:textId="77777777" w:rsidR="00E10E00" w:rsidRDefault="00F9041A">
            <w:pPr>
              <w:pStyle w:val="Normal1"/>
              <w:widowControl w:val="0"/>
              <w:spacing w:line="240" w:lineRule="auto"/>
              <w:ind w:left="0" w:firstLine="0"/>
              <w:jc w:val="left"/>
              <w:rPr>
                <w:rFonts w:ascii="Arial" w:hAnsi="Arial" w:cs="Arial"/>
              </w:rPr>
            </w:pPr>
            <w:hyperlink r:id="rId49" w:history="1">
              <w:r w:rsidR="00E10E00">
                <w:rPr>
                  <w:rStyle w:val="Hyperlink"/>
                  <w:rFonts w:ascii="Arial" w:hAnsi="Arial" w:cs="Arial"/>
                </w:rPr>
                <w:t>https://trello.com/c/n5XAUfys</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D6C6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B7A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2D5D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3F53441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732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6) Review story</w:t>
            </w:r>
          </w:p>
          <w:p w14:paraId="1A686B26" w14:textId="77777777" w:rsidR="00E10E00" w:rsidRDefault="00F9041A">
            <w:pPr>
              <w:pStyle w:val="Normal1"/>
              <w:widowControl w:val="0"/>
              <w:spacing w:line="240" w:lineRule="auto"/>
              <w:ind w:left="0" w:firstLine="0"/>
              <w:jc w:val="left"/>
              <w:rPr>
                <w:rFonts w:ascii="Arial" w:hAnsi="Arial" w:cs="Arial"/>
              </w:rPr>
            </w:pPr>
            <w:hyperlink r:id="rId50" w:history="1">
              <w:r w:rsidR="00E10E00">
                <w:rPr>
                  <w:rStyle w:val="Hyperlink"/>
                  <w:rFonts w:ascii="Arial" w:hAnsi="Arial" w:cs="Arial"/>
                </w:rPr>
                <w:t>https://trello.com/c/eLdRCAmh</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B5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83A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1332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 McKercher / Michael Seymour</w:t>
            </w:r>
          </w:p>
        </w:tc>
      </w:tr>
      <w:tr w:rsidR="00E10E00" w14:paraId="66D3A6D0"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71A50"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Edit and finalise story</w:t>
            </w:r>
          </w:p>
          <w:p w14:paraId="26695C9C" w14:textId="77777777" w:rsidR="00E10E00" w:rsidRDefault="00F9041A">
            <w:pPr>
              <w:pStyle w:val="Normal1"/>
              <w:widowControl w:val="0"/>
              <w:spacing w:line="240" w:lineRule="auto"/>
              <w:ind w:left="0" w:firstLine="0"/>
              <w:jc w:val="left"/>
              <w:rPr>
                <w:rFonts w:ascii="Arial" w:hAnsi="Arial" w:cs="Arial"/>
              </w:rPr>
            </w:pPr>
            <w:hyperlink r:id="rId51" w:history="1">
              <w:r w:rsidR="00E10E00">
                <w:rPr>
                  <w:rStyle w:val="Hyperlink"/>
                  <w:rFonts w:ascii="Arial" w:hAnsi="Arial" w:cs="Arial"/>
                </w:rPr>
                <w:t>https://trello.com/c/KeDsCpDz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295B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6DE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859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r w:rsidR="00E10E00" w14:paraId="76DAF7C2"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361DD"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6) Review Graphics for 1</w:t>
            </w:r>
            <w:r>
              <w:rPr>
                <w:rFonts w:ascii="Arial" w:hAnsi="Arial" w:cs="Arial"/>
                <w:vertAlign w:val="superscript"/>
              </w:rPr>
              <w:t>st</w:t>
            </w:r>
            <w:r>
              <w:rPr>
                <w:rFonts w:ascii="Arial" w:hAnsi="Arial" w:cs="Arial"/>
              </w:rPr>
              <w:t xml:space="preserve"> room – team will review graphics and suggest changes, iterative process that continues into project</w:t>
            </w:r>
          </w:p>
          <w:p w14:paraId="5CBE3A98" w14:textId="77777777" w:rsidR="00E10E00" w:rsidRDefault="00F9041A">
            <w:pPr>
              <w:pStyle w:val="Normal1"/>
              <w:widowControl w:val="0"/>
              <w:spacing w:line="240" w:lineRule="auto"/>
              <w:ind w:left="0" w:firstLine="0"/>
              <w:jc w:val="left"/>
              <w:rPr>
                <w:rFonts w:ascii="Arial" w:hAnsi="Arial" w:cs="Arial"/>
              </w:rPr>
            </w:pPr>
            <w:hyperlink r:id="rId52" w:history="1">
              <w:r w:rsidR="00E10E00">
                <w:rPr>
                  <w:rStyle w:val="Hyperlink"/>
                  <w:rFonts w:ascii="Arial" w:hAnsi="Arial" w:cs="Arial"/>
                </w:rPr>
                <w:t>https://trello.com/c/5GCjPoCD</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B4D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9150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8240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bl>
    <w:p w14:paraId="495FB7CD"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6EE681B5"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81B03B8"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F6A984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7611ED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3E8A3F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6B46C3F4"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AF43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7</w:t>
            </w:r>
          </w:p>
        </w:tc>
      </w:tr>
      <w:tr w:rsidR="00E10E00" w14:paraId="77A7BB02"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864C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Review Graphics for 1</w:t>
            </w:r>
            <w:r>
              <w:rPr>
                <w:rFonts w:ascii="Arial" w:hAnsi="Arial" w:cs="Arial"/>
                <w:vertAlign w:val="superscript"/>
              </w:rPr>
              <w:t>st</w:t>
            </w:r>
            <w:r>
              <w:rPr>
                <w:rFonts w:ascii="Arial" w:hAnsi="Arial" w:cs="Arial"/>
              </w:rPr>
              <w:t xml:space="preserve"> room – team will review graphics and suggest changes, iterative process that continues into project</w:t>
            </w:r>
          </w:p>
          <w:p w14:paraId="4C9EC098" w14:textId="77777777" w:rsidR="00E10E00" w:rsidRDefault="00F9041A">
            <w:pPr>
              <w:pStyle w:val="Normal1"/>
              <w:widowControl w:val="0"/>
              <w:spacing w:line="240" w:lineRule="auto"/>
              <w:ind w:left="0" w:firstLine="0"/>
              <w:jc w:val="left"/>
              <w:rPr>
                <w:rFonts w:ascii="Arial" w:hAnsi="Arial" w:cs="Arial"/>
              </w:rPr>
            </w:pPr>
            <w:hyperlink r:id="rId53" w:history="1">
              <w:r w:rsidR="00E10E00">
                <w:rPr>
                  <w:rStyle w:val="Hyperlink"/>
                  <w:rFonts w:ascii="Arial" w:hAnsi="Arial" w:cs="Arial"/>
                </w:rPr>
                <w:t>https://trello.com/c/5GCjPoCD</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F57B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26-Sep</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3FE4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F205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5867C8C7"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E380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Graphics for 1</w:t>
            </w:r>
            <w:r>
              <w:rPr>
                <w:rFonts w:ascii="Arial" w:hAnsi="Arial" w:cs="Arial"/>
                <w:vertAlign w:val="superscript"/>
              </w:rPr>
              <w:t>st</w:t>
            </w:r>
            <w:r>
              <w:rPr>
                <w:rFonts w:ascii="Arial" w:hAnsi="Arial" w:cs="Arial"/>
              </w:rPr>
              <w:t xml:space="preserve"> room</w:t>
            </w:r>
          </w:p>
          <w:p w14:paraId="347871EF" w14:textId="77777777" w:rsidR="00E10E00" w:rsidRDefault="00F9041A">
            <w:pPr>
              <w:pStyle w:val="Normal1"/>
              <w:widowControl w:val="0"/>
              <w:spacing w:line="240" w:lineRule="auto"/>
              <w:ind w:left="0" w:firstLine="0"/>
              <w:jc w:val="left"/>
              <w:rPr>
                <w:rFonts w:ascii="Arial" w:hAnsi="Arial" w:cs="Arial"/>
              </w:rPr>
            </w:pPr>
            <w:hyperlink r:id="rId54" w:history="1">
              <w:r w:rsidR="00E10E00">
                <w:rPr>
                  <w:rStyle w:val="Hyperlink"/>
                  <w:rFonts w:ascii="Arial" w:hAnsi="Arial" w:cs="Arial"/>
                </w:rPr>
                <w:t>https://trello.com/c/fZCWEofz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7AE6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9567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6F8E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1B36E7BC"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54BC"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Concept for Dialogue puzzle</w:t>
            </w:r>
          </w:p>
          <w:p w14:paraId="0F556CFE" w14:textId="77777777" w:rsidR="00E10E00" w:rsidRDefault="00F9041A">
            <w:pPr>
              <w:pStyle w:val="Normal1"/>
              <w:widowControl w:val="0"/>
              <w:spacing w:line="240" w:lineRule="auto"/>
              <w:ind w:left="0" w:firstLine="0"/>
              <w:jc w:val="left"/>
              <w:rPr>
                <w:rFonts w:ascii="Arial" w:hAnsi="Arial" w:cs="Arial"/>
              </w:rPr>
            </w:pPr>
            <w:hyperlink r:id="rId55" w:history="1">
              <w:r w:rsidR="00E10E00">
                <w:rPr>
                  <w:rStyle w:val="Hyperlink"/>
                  <w:rFonts w:ascii="Arial" w:hAnsi="Arial" w:cs="Arial"/>
                </w:rPr>
                <w:t>https://trello.com/c/n5XAUfys</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304B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7F1E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7676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6266729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4E0F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mini-game puzzle</w:t>
            </w:r>
          </w:p>
          <w:p w14:paraId="4D16B952" w14:textId="77777777" w:rsidR="00E10E00" w:rsidRDefault="00F9041A">
            <w:pPr>
              <w:pStyle w:val="Normal1"/>
              <w:widowControl w:val="0"/>
              <w:spacing w:line="240" w:lineRule="auto"/>
              <w:ind w:left="0" w:firstLine="0"/>
              <w:jc w:val="left"/>
              <w:rPr>
                <w:rFonts w:ascii="Arial" w:hAnsi="Arial" w:cs="Arial"/>
              </w:rPr>
            </w:pPr>
            <w:hyperlink r:id="rId56" w:history="1">
              <w:r w:rsidR="00E10E00">
                <w:rPr>
                  <w:rStyle w:val="Hyperlink"/>
                  <w:rFonts w:ascii="Arial" w:hAnsi="Arial" w:cs="Arial"/>
                </w:rPr>
                <w:t>https://trello.com/c/FLCzwI05</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5FF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9D7D"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C8991" w14:textId="5DE0214E" w:rsidR="00E10E00" w:rsidRDefault="00E10E00">
            <w:pPr>
              <w:pStyle w:val="Normal1"/>
              <w:widowControl w:val="0"/>
              <w:spacing w:line="240" w:lineRule="auto"/>
              <w:ind w:left="0" w:firstLine="0"/>
              <w:jc w:val="center"/>
              <w:rPr>
                <w:rFonts w:ascii="Arial" w:hAnsi="Arial" w:cs="Arial"/>
              </w:rPr>
            </w:pPr>
            <w:r>
              <w:rPr>
                <w:rFonts w:ascii="Arial" w:hAnsi="Arial" w:cs="Arial"/>
              </w:rPr>
              <w:t>Paul Atkins / Lee Van De</w:t>
            </w:r>
            <w:r w:rsidR="00B6552C">
              <w:rPr>
                <w:rFonts w:ascii="Arial" w:hAnsi="Arial" w:cs="Arial"/>
              </w:rPr>
              <w:t>n</w:t>
            </w:r>
            <w:r>
              <w:rPr>
                <w:rFonts w:ascii="Arial" w:hAnsi="Arial" w:cs="Arial"/>
              </w:rPr>
              <w:t xml:space="preserve"> Blink</w:t>
            </w:r>
          </w:p>
        </w:tc>
      </w:tr>
      <w:tr w:rsidR="00E10E00" w14:paraId="32488562"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E34E"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7) Edit and finalise story</w:t>
            </w:r>
          </w:p>
          <w:p w14:paraId="53E7DAE3" w14:textId="77777777" w:rsidR="00E10E00" w:rsidRDefault="00F9041A">
            <w:pPr>
              <w:pStyle w:val="Normal1"/>
              <w:widowControl w:val="0"/>
              <w:spacing w:line="240" w:lineRule="auto"/>
              <w:ind w:left="0" w:firstLine="0"/>
              <w:jc w:val="left"/>
              <w:rPr>
                <w:rFonts w:ascii="Arial" w:hAnsi="Arial" w:cs="Arial"/>
              </w:rPr>
            </w:pPr>
            <w:hyperlink r:id="rId57" w:history="1">
              <w:r w:rsidR="00E10E00">
                <w:rPr>
                  <w:rStyle w:val="Hyperlink"/>
                  <w:rFonts w:ascii="Arial" w:hAnsi="Arial" w:cs="Arial"/>
                </w:rPr>
                <w:t>https://trello.com/c/KeDsCpDz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50F1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1541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51D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Paul McKercher / Michael Seymour</w:t>
            </w:r>
          </w:p>
        </w:tc>
      </w:tr>
    </w:tbl>
    <w:p w14:paraId="2331C696"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46E0E969"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79C34F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lastRenderedPageBreak/>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EA9DF92"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5F2C212"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D0C2B2B"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3DB5F70E" w14:textId="77777777" w:rsidTr="00B6552C">
        <w:trPr>
          <w:trHeight w:val="296"/>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7445A"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8</w:t>
            </w:r>
          </w:p>
        </w:tc>
      </w:tr>
      <w:tr w:rsidR="00E10E00" w14:paraId="3F43379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9D12"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graphics for 1</w:t>
            </w:r>
            <w:r>
              <w:rPr>
                <w:rFonts w:ascii="Arial" w:hAnsi="Arial" w:cs="Arial"/>
                <w:vertAlign w:val="superscript"/>
              </w:rPr>
              <w:t>st</w:t>
            </w:r>
            <w:r>
              <w:rPr>
                <w:rFonts w:ascii="Arial" w:hAnsi="Arial" w:cs="Arial"/>
              </w:rPr>
              <w:t xml:space="preserve"> room</w:t>
            </w:r>
          </w:p>
          <w:p w14:paraId="393D6BDE" w14:textId="77777777" w:rsidR="00E10E00" w:rsidRDefault="00F9041A">
            <w:pPr>
              <w:pStyle w:val="Normal1"/>
              <w:widowControl w:val="0"/>
              <w:spacing w:line="240" w:lineRule="auto"/>
              <w:ind w:left="0" w:firstLine="0"/>
              <w:jc w:val="left"/>
              <w:rPr>
                <w:rFonts w:ascii="Arial" w:hAnsi="Arial" w:cs="Arial"/>
              </w:rPr>
            </w:pPr>
            <w:hyperlink r:id="rId58" w:history="1">
              <w:r w:rsidR="00E10E00">
                <w:rPr>
                  <w:rStyle w:val="Hyperlink"/>
                  <w:rFonts w:ascii="Arial" w:hAnsi="Arial" w:cs="Arial"/>
                </w:rPr>
                <w:t>https://trello.com/c/z3RGhnce</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039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54B9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25E2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5538586"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7162"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Review Dialogue Puzzle</w:t>
            </w:r>
          </w:p>
          <w:p w14:paraId="353F6CEE" w14:textId="77777777" w:rsidR="00E10E00" w:rsidRDefault="00F9041A">
            <w:pPr>
              <w:pStyle w:val="Normal1"/>
              <w:widowControl w:val="0"/>
              <w:spacing w:line="240" w:lineRule="auto"/>
              <w:ind w:left="0" w:firstLine="0"/>
              <w:jc w:val="left"/>
              <w:rPr>
                <w:rFonts w:ascii="Arial" w:hAnsi="Arial" w:cs="Arial"/>
              </w:rPr>
            </w:pPr>
            <w:hyperlink r:id="rId59" w:history="1">
              <w:r w:rsidR="00E10E00">
                <w:rPr>
                  <w:rStyle w:val="Hyperlink"/>
                  <w:rFonts w:ascii="Arial" w:hAnsi="Arial" w:cs="Arial"/>
                </w:rPr>
                <w:t>https://trello.com/c/oyW1xFJb</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C65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0F12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0E37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547EA4C8"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66D74"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Dialogue Puzzle</w:t>
            </w:r>
          </w:p>
          <w:p w14:paraId="6311B3B6" w14:textId="77777777" w:rsidR="00E10E00" w:rsidRDefault="00F9041A">
            <w:pPr>
              <w:pStyle w:val="Normal1"/>
              <w:widowControl w:val="0"/>
              <w:spacing w:line="240" w:lineRule="auto"/>
              <w:ind w:left="0" w:firstLine="0"/>
              <w:jc w:val="left"/>
              <w:rPr>
                <w:rFonts w:ascii="Arial" w:hAnsi="Arial" w:cs="Arial"/>
              </w:rPr>
            </w:pPr>
            <w:hyperlink r:id="rId60" w:history="1">
              <w:r w:rsidR="00E10E00">
                <w:rPr>
                  <w:rStyle w:val="Hyperlink"/>
                  <w:rFonts w:ascii="Arial" w:hAnsi="Arial" w:cs="Arial"/>
                </w:rPr>
                <w:t>https://trello.com/c/E4jT5pC8</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82C4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6D7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627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511A680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46AE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Design Title / Menu screen</w:t>
            </w:r>
          </w:p>
          <w:p w14:paraId="0806802F" w14:textId="77777777" w:rsidR="00E10E00" w:rsidRDefault="00F9041A">
            <w:pPr>
              <w:pStyle w:val="Normal1"/>
              <w:widowControl w:val="0"/>
              <w:spacing w:line="240" w:lineRule="auto"/>
              <w:ind w:left="0" w:firstLine="0"/>
              <w:jc w:val="left"/>
              <w:rPr>
                <w:rFonts w:ascii="Arial" w:hAnsi="Arial" w:cs="Arial"/>
              </w:rPr>
            </w:pPr>
            <w:hyperlink r:id="rId61" w:history="1">
              <w:r w:rsidR="00E10E00">
                <w:rPr>
                  <w:rStyle w:val="Hyperlink"/>
                  <w:rFonts w:ascii="Arial" w:hAnsi="Arial" w:cs="Arial"/>
                </w:rPr>
                <w:t>https://trello.com/c/10tTnBfQ</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312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14-Oct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9F00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B8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4BA05BB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4CD8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Code Title / Menu screen</w:t>
            </w:r>
          </w:p>
          <w:p w14:paraId="221D5B62" w14:textId="77777777" w:rsidR="00E10E00" w:rsidRDefault="00F9041A">
            <w:pPr>
              <w:pStyle w:val="Normal1"/>
              <w:widowControl w:val="0"/>
              <w:spacing w:line="240" w:lineRule="auto"/>
              <w:ind w:left="0" w:firstLine="0"/>
              <w:jc w:val="left"/>
              <w:rPr>
                <w:rFonts w:ascii="Arial" w:hAnsi="Arial" w:cs="Arial"/>
              </w:rPr>
            </w:pPr>
            <w:hyperlink r:id="rId62" w:history="1">
              <w:r w:rsidR="00E10E00">
                <w:rPr>
                  <w:rStyle w:val="Hyperlink"/>
                  <w:rFonts w:ascii="Arial" w:hAnsi="Arial" w:cs="Arial"/>
                </w:rPr>
                <w:t>https://trello.com/c/Ddj94ovN</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7800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6E2E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AD23D"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234B78DF"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AF7A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Title / Menu screen</w:t>
            </w:r>
          </w:p>
          <w:p w14:paraId="0E2BDE1F" w14:textId="77777777" w:rsidR="00E10E00" w:rsidRDefault="00F9041A">
            <w:pPr>
              <w:pStyle w:val="Normal1"/>
              <w:widowControl w:val="0"/>
              <w:spacing w:line="240" w:lineRule="auto"/>
              <w:ind w:left="0" w:firstLine="0"/>
              <w:jc w:val="left"/>
              <w:rPr>
                <w:rFonts w:ascii="Arial" w:hAnsi="Arial" w:cs="Arial"/>
              </w:rPr>
            </w:pPr>
            <w:hyperlink r:id="rId63" w:history="1">
              <w:r w:rsidR="00E10E00">
                <w:rPr>
                  <w:rStyle w:val="Hyperlink"/>
                  <w:rFonts w:ascii="Arial" w:hAnsi="Arial" w:cs="Arial"/>
                </w:rPr>
                <w:t>https://trello.com/c/dMdYQiiZ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08E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58B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D596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75A28F9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8BC2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Sound – Concept (identify triggers and sound candidates)</w:t>
            </w:r>
          </w:p>
          <w:p w14:paraId="4A082141" w14:textId="77777777" w:rsidR="00E10E00" w:rsidRDefault="00F9041A">
            <w:pPr>
              <w:pStyle w:val="Normal1"/>
              <w:widowControl w:val="0"/>
              <w:spacing w:line="240" w:lineRule="auto"/>
              <w:ind w:left="0" w:firstLine="0"/>
              <w:jc w:val="left"/>
              <w:rPr>
                <w:rFonts w:ascii="Arial" w:hAnsi="Arial" w:cs="Arial"/>
              </w:rPr>
            </w:pPr>
            <w:hyperlink r:id="rId64" w:history="1">
              <w:r w:rsidR="00E10E00">
                <w:rPr>
                  <w:rStyle w:val="Hyperlink"/>
                  <w:rFonts w:ascii="Arial" w:hAnsi="Arial" w:cs="Arial"/>
                </w:rPr>
                <w:t>https://trello.com/c/nNfXvoNW</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08DB6"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16-Oct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9437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D85CB" w14:textId="77227642"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786C7630"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48A55FFE"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3FF0EE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1AEB199F"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842A5A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FDAD18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0CDC67FF" w14:textId="77777777" w:rsidTr="00B6552C">
        <w:trPr>
          <w:trHeight w:val="208"/>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06A58"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9</w:t>
            </w:r>
          </w:p>
        </w:tc>
      </w:tr>
      <w:tr w:rsidR="00E10E00" w14:paraId="680D65D5"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E53AF"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graphics for 1</w:t>
            </w:r>
            <w:r>
              <w:rPr>
                <w:rFonts w:ascii="Arial" w:hAnsi="Arial" w:cs="Arial"/>
                <w:vertAlign w:val="superscript"/>
              </w:rPr>
              <w:t>st</w:t>
            </w:r>
            <w:r>
              <w:rPr>
                <w:rFonts w:ascii="Arial" w:hAnsi="Arial" w:cs="Arial"/>
              </w:rPr>
              <w:t xml:space="preserve"> room</w:t>
            </w:r>
          </w:p>
          <w:p w14:paraId="352D6DAA" w14:textId="77777777" w:rsidR="00E10E00" w:rsidRDefault="00F9041A">
            <w:pPr>
              <w:pStyle w:val="Normal1"/>
              <w:widowControl w:val="0"/>
              <w:spacing w:line="240" w:lineRule="auto"/>
              <w:ind w:left="0" w:firstLine="0"/>
              <w:jc w:val="left"/>
              <w:rPr>
                <w:rFonts w:ascii="Arial" w:hAnsi="Arial" w:cs="Arial"/>
              </w:rPr>
            </w:pPr>
            <w:hyperlink r:id="rId65" w:history="1">
              <w:r w:rsidR="00E10E00">
                <w:rPr>
                  <w:rStyle w:val="Hyperlink"/>
                  <w:rFonts w:ascii="Arial" w:hAnsi="Arial" w:cs="Arial"/>
                </w:rPr>
                <w:t>https://trello.com/c/vyaRzu9f</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4EDC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3792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CE44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Daniel Burke</w:t>
            </w:r>
          </w:p>
        </w:tc>
      </w:tr>
      <w:tr w:rsidR="00E10E00" w14:paraId="70A07AFD"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87C83"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9) Code Dialogue Puzzle</w:t>
            </w:r>
          </w:p>
          <w:p w14:paraId="119D8928" w14:textId="77777777" w:rsidR="00E10E00" w:rsidRDefault="00F9041A">
            <w:pPr>
              <w:pStyle w:val="Normal1"/>
              <w:widowControl w:val="0"/>
              <w:spacing w:line="240" w:lineRule="auto"/>
              <w:ind w:left="0" w:firstLine="0"/>
              <w:jc w:val="left"/>
              <w:rPr>
                <w:rFonts w:ascii="Arial" w:hAnsi="Arial" w:cs="Arial"/>
              </w:rPr>
            </w:pPr>
            <w:hyperlink r:id="rId66" w:history="1">
              <w:r w:rsidR="00E10E00">
                <w:rPr>
                  <w:rStyle w:val="Hyperlink"/>
                  <w:rFonts w:ascii="Arial" w:hAnsi="Arial" w:cs="Arial"/>
                </w:rPr>
                <w:t>https://trello.com/c/E4jT5pC8</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375A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17-Oct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59BB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056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355DF769"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B20B0"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Test dialogue puzzle</w:t>
            </w:r>
          </w:p>
          <w:p w14:paraId="7541E59D" w14:textId="77777777" w:rsidR="00E10E00" w:rsidRDefault="00F9041A">
            <w:pPr>
              <w:pStyle w:val="Normal1"/>
              <w:widowControl w:val="0"/>
              <w:spacing w:line="240" w:lineRule="auto"/>
              <w:ind w:left="0" w:firstLine="0"/>
              <w:jc w:val="left"/>
              <w:rPr>
                <w:rFonts w:ascii="Arial" w:hAnsi="Arial" w:cs="Arial"/>
              </w:rPr>
            </w:pPr>
            <w:hyperlink r:id="rId67" w:history="1">
              <w:r w:rsidR="00E10E00">
                <w:rPr>
                  <w:rStyle w:val="Hyperlink"/>
                  <w:rFonts w:ascii="Arial" w:hAnsi="Arial" w:cs="Arial"/>
                </w:rPr>
                <w:t>https://trello.com/c/rj8ZpsFG</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A48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ECFD8"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8749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4C59C1D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4B4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dialogue puzzle</w:t>
            </w:r>
          </w:p>
          <w:p w14:paraId="40FA2F0C" w14:textId="77777777" w:rsidR="00E10E00" w:rsidRDefault="00F9041A">
            <w:pPr>
              <w:pStyle w:val="Normal1"/>
              <w:widowControl w:val="0"/>
              <w:spacing w:line="240" w:lineRule="auto"/>
              <w:ind w:left="0" w:firstLine="0"/>
              <w:jc w:val="left"/>
              <w:rPr>
                <w:rFonts w:ascii="Arial" w:hAnsi="Arial" w:cs="Arial"/>
              </w:rPr>
            </w:pPr>
            <w:hyperlink r:id="rId68" w:history="1">
              <w:r w:rsidR="00E10E00">
                <w:rPr>
                  <w:rStyle w:val="Hyperlink"/>
                  <w:rFonts w:ascii="Arial" w:hAnsi="Arial" w:cs="Arial"/>
                </w:rPr>
                <w:t>https://trello.com/c/XxomGlWH</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BBF3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2A0D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1B42B"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Michael Seymour</w:t>
            </w:r>
          </w:p>
        </w:tc>
      </w:tr>
      <w:tr w:rsidR="00E10E00" w14:paraId="7A4EF09C"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D53DB"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(Continued into week 9) Test Title / Menu screen</w:t>
            </w:r>
          </w:p>
          <w:p w14:paraId="3F36C5BC" w14:textId="77777777" w:rsidR="00E10E00" w:rsidRDefault="00F9041A">
            <w:pPr>
              <w:pStyle w:val="Normal1"/>
              <w:widowControl w:val="0"/>
              <w:spacing w:line="240" w:lineRule="auto"/>
              <w:ind w:left="0" w:firstLine="0"/>
              <w:jc w:val="left"/>
              <w:rPr>
                <w:rFonts w:ascii="Arial" w:hAnsi="Arial" w:cs="Arial"/>
              </w:rPr>
            </w:pPr>
            <w:hyperlink r:id="rId69" w:history="1">
              <w:r w:rsidR="00E10E00">
                <w:rPr>
                  <w:rStyle w:val="Hyperlink"/>
                  <w:rFonts w:ascii="Arial" w:hAnsi="Arial" w:cs="Arial"/>
                </w:rPr>
                <w:t>https://trello.com/c/dMdYQiiZ</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9A9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2571"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155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60EE03D1"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17A65"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Final implementation of Title / Menu screen</w:t>
            </w:r>
          </w:p>
          <w:p w14:paraId="397159EC" w14:textId="77777777" w:rsidR="00E10E00" w:rsidRDefault="00F9041A">
            <w:pPr>
              <w:pStyle w:val="Normal1"/>
              <w:widowControl w:val="0"/>
              <w:spacing w:line="240" w:lineRule="auto"/>
              <w:ind w:left="0" w:firstLine="0"/>
              <w:jc w:val="left"/>
              <w:rPr>
                <w:rFonts w:ascii="Arial" w:hAnsi="Arial" w:cs="Arial"/>
              </w:rPr>
            </w:pPr>
            <w:hyperlink r:id="rId70" w:history="1">
              <w:r w:rsidR="00E10E00">
                <w:rPr>
                  <w:rStyle w:val="Hyperlink"/>
                  <w:rFonts w:ascii="Arial" w:hAnsi="Arial" w:cs="Arial"/>
                </w:rPr>
                <w:t>https://trello.com/c/NXSUCPU1</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756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22-Oct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C7D0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23-Oct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5A31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Jeff Reynolds</w:t>
            </w:r>
          </w:p>
        </w:tc>
      </w:tr>
      <w:tr w:rsidR="00E10E00" w14:paraId="18E4718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542B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Code sounds</w:t>
            </w:r>
          </w:p>
          <w:p w14:paraId="18AC4B02" w14:textId="77777777" w:rsidR="00E10E00" w:rsidRDefault="00F9041A">
            <w:pPr>
              <w:pStyle w:val="Normal1"/>
              <w:widowControl w:val="0"/>
              <w:spacing w:line="240" w:lineRule="auto"/>
              <w:ind w:left="0" w:firstLine="0"/>
              <w:jc w:val="left"/>
              <w:rPr>
                <w:rFonts w:ascii="Arial" w:hAnsi="Arial" w:cs="Arial"/>
              </w:rPr>
            </w:pPr>
            <w:hyperlink r:id="rId71" w:history="1">
              <w:r w:rsidR="00E10E00">
                <w:rPr>
                  <w:rStyle w:val="Hyperlink"/>
                  <w:rFonts w:ascii="Arial" w:hAnsi="Arial" w:cs="Arial"/>
                </w:rPr>
                <w:t>https://trello.com/c/0a67Xbhk</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642E0"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21-Oct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593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25-Oct</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D558" w14:textId="666B7D04"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bl>
    <w:p w14:paraId="0EE50D3C"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67C0345C"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4397691"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2B863BE5"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57B481E7"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2E86039"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1370626A"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59C77"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10</w:t>
            </w:r>
          </w:p>
        </w:tc>
      </w:tr>
      <w:tr w:rsidR="00E10E00" w14:paraId="22161C24"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C468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 Test sounds</w:t>
            </w:r>
          </w:p>
          <w:p w14:paraId="0FAAE14B" w14:textId="77777777" w:rsidR="00E10E00" w:rsidRDefault="00F9041A">
            <w:pPr>
              <w:pStyle w:val="Normal1"/>
              <w:widowControl w:val="0"/>
              <w:spacing w:line="240" w:lineRule="auto"/>
              <w:ind w:left="0" w:firstLine="0"/>
              <w:jc w:val="left"/>
              <w:rPr>
                <w:rFonts w:ascii="Arial" w:hAnsi="Arial" w:cs="Arial"/>
              </w:rPr>
            </w:pPr>
            <w:hyperlink r:id="rId72" w:history="1">
              <w:r w:rsidR="00E10E00">
                <w:rPr>
                  <w:rStyle w:val="Hyperlink"/>
                  <w:rFonts w:ascii="Arial" w:hAnsi="Arial" w:cs="Arial"/>
                </w:rPr>
                <w:t>https://trello.com/c/j3CyNIhO</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1C6D3"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588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31981" w14:textId="5E1B6870" w:rsidR="00E10E00" w:rsidRDefault="00E10E00">
            <w:pPr>
              <w:pStyle w:val="Normal1"/>
              <w:widowControl w:val="0"/>
              <w:spacing w:line="240" w:lineRule="auto"/>
              <w:ind w:left="0" w:firstLine="0"/>
              <w:jc w:val="center"/>
              <w:rPr>
                <w:rFonts w:ascii="Arial" w:hAnsi="Arial" w:cs="Arial"/>
              </w:rPr>
            </w:pPr>
            <w:r>
              <w:rPr>
                <w:rFonts w:ascii="Arial" w:hAnsi="Arial" w:cs="Arial"/>
              </w:rPr>
              <w:t>Lee Van De</w:t>
            </w:r>
            <w:r w:rsidR="00B6552C">
              <w:rPr>
                <w:rFonts w:ascii="Arial" w:hAnsi="Arial" w:cs="Arial"/>
              </w:rPr>
              <w:t>n</w:t>
            </w:r>
            <w:r>
              <w:rPr>
                <w:rFonts w:ascii="Arial" w:hAnsi="Arial" w:cs="Arial"/>
              </w:rPr>
              <w:t xml:space="preserve"> Blink</w:t>
            </w:r>
          </w:p>
        </w:tc>
      </w:tr>
      <w:tr w:rsidR="00E10E00" w14:paraId="58B9936B"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665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Extended features: Look at other extended features to implement</w:t>
            </w:r>
          </w:p>
          <w:p w14:paraId="1F5D32EF" w14:textId="77777777" w:rsidR="00E10E00" w:rsidRDefault="00F9041A">
            <w:pPr>
              <w:pStyle w:val="Normal1"/>
              <w:widowControl w:val="0"/>
              <w:spacing w:line="240" w:lineRule="auto"/>
              <w:ind w:left="0" w:firstLine="0"/>
              <w:jc w:val="left"/>
              <w:rPr>
                <w:rFonts w:ascii="Arial" w:hAnsi="Arial" w:cs="Arial"/>
              </w:rPr>
            </w:pPr>
            <w:hyperlink r:id="rId73" w:history="1">
              <w:r w:rsidR="00E10E00">
                <w:rPr>
                  <w:rStyle w:val="Hyperlink"/>
                  <w:rFonts w:ascii="Arial" w:hAnsi="Arial" w:cs="Arial"/>
                </w:rPr>
                <w:t>https://trello.com/c/1CfCdd4o</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7C30E"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28-Oct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2CDD2"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8-Nov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D40C"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All/TBD</w:t>
            </w:r>
          </w:p>
        </w:tc>
      </w:tr>
    </w:tbl>
    <w:p w14:paraId="62595F83"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1818E846"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19B21728"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602F28F4"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C43072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027686A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4CD40AF6"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387F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11</w:t>
            </w:r>
          </w:p>
        </w:tc>
      </w:tr>
      <w:tr w:rsidR="00E10E00" w14:paraId="3389E566"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5F59"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Playtesting</w:t>
            </w:r>
          </w:p>
          <w:p w14:paraId="3217CD52" w14:textId="77777777" w:rsidR="00E10E00" w:rsidRDefault="00F9041A">
            <w:pPr>
              <w:pStyle w:val="Normal1"/>
              <w:widowControl w:val="0"/>
              <w:spacing w:line="240" w:lineRule="auto"/>
              <w:ind w:left="0" w:firstLine="0"/>
              <w:jc w:val="left"/>
              <w:rPr>
                <w:rFonts w:ascii="Arial" w:hAnsi="Arial" w:cs="Arial"/>
              </w:rPr>
            </w:pPr>
            <w:hyperlink r:id="rId74" w:history="1">
              <w:r w:rsidR="00E10E00">
                <w:rPr>
                  <w:rStyle w:val="Hyperlink"/>
                  <w:rFonts w:ascii="Arial" w:hAnsi="Arial" w:cs="Arial"/>
                </w:rPr>
                <w:t>https://trello.com/c/HTonovli</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CA385"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4-Nov</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A1244"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10-Nov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B723A"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w:t>
            </w:r>
          </w:p>
        </w:tc>
      </w:tr>
    </w:tbl>
    <w:p w14:paraId="4C325B16" w14:textId="77777777" w:rsidR="00E10E00" w:rsidRDefault="00E10E00" w:rsidP="00E10E00">
      <w:pPr>
        <w:pStyle w:val="Normal1"/>
        <w:ind w:left="0" w:firstLine="0"/>
        <w:rPr>
          <w:rFonts w:ascii="Arial" w:hAnsi="Arial" w:cs="Arial"/>
        </w:rPr>
      </w:pPr>
    </w:p>
    <w:tbl>
      <w:tblPr>
        <w:tblW w:w="91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25"/>
        <w:gridCol w:w="1425"/>
        <w:gridCol w:w="1530"/>
        <w:gridCol w:w="1782"/>
      </w:tblGrid>
      <w:tr w:rsidR="00B6552C" w:rsidRPr="00B6552C" w14:paraId="2E8EE307" w14:textId="77777777" w:rsidTr="00B6552C">
        <w:tc>
          <w:tcPr>
            <w:tcW w:w="4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2DD3D7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Title</w:t>
            </w:r>
          </w:p>
        </w:tc>
        <w:tc>
          <w:tcPr>
            <w:tcW w:w="1425"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3C8B322E"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Start</w:t>
            </w:r>
          </w:p>
        </w:tc>
        <w:tc>
          <w:tcPr>
            <w:tcW w:w="1530"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4310DA8A"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Planned Due</w:t>
            </w:r>
          </w:p>
        </w:tc>
        <w:tc>
          <w:tcPr>
            <w:tcW w:w="1782" w:type="dxa"/>
            <w:tcBorders>
              <w:top w:val="single" w:sz="8" w:space="0" w:color="000000"/>
              <w:left w:val="single" w:sz="8" w:space="0" w:color="000000"/>
              <w:bottom w:val="single" w:sz="8" w:space="0" w:color="000000"/>
              <w:right w:val="single" w:sz="8" w:space="0" w:color="000000"/>
            </w:tcBorders>
            <w:shd w:val="clear" w:color="auto" w:fill="1F3864" w:themeFill="accent1" w:themeFillShade="80"/>
            <w:tcMar>
              <w:top w:w="100" w:type="dxa"/>
              <w:left w:w="100" w:type="dxa"/>
              <w:bottom w:w="100" w:type="dxa"/>
              <w:right w:w="100" w:type="dxa"/>
            </w:tcMar>
            <w:vAlign w:val="center"/>
            <w:hideMark/>
          </w:tcPr>
          <w:p w14:paraId="789CB313" w14:textId="77777777" w:rsidR="00E10E00" w:rsidRPr="00B6552C" w:rsidRDefault="00E10E00">
            <w:pPr>
              <w:pStyle w:val="Normal1"/>
              <w:widowControl w:val="0"/>
              <w:spacing w:line="240" w:lineRule="auto"/>
              <w:ind w:left="0" w:firstLine="0"/>
              <w:jc w:val="center"/>
              <w:rPr>
                <w:rFonts w:ascii="Arial" w:hAnsi="Arial" w:cs="Arial"/>
                <w:b/>
                <w:color w:val="FFFFFF" w:themeColor="background1"/>
              </w:rPr>
            </w:pPr>
            <w:r w:rsidRPr="00B6552C">
              <w:rPr>
                <w:rFonts w:ascii="Arial" w:hAnsi="Arial" w:cs="Arial"/>
                <w:b/>
                <w:color w:val="FFFFFF" w:themeColor="background1"/>
              </w:rPr>
              <w:t>Lead by</w:t>
            </w:r>
          </w:p>
        </w:tc>
      </w:tr>
      <w:tr w:rsidR="00E10E00" w14:paraId="675B528C" w14:textId="77777777" w:rsidTr="00B6552C">
        <w:trPr>
          <w:trHeight w:val="420"/>
        </w:trPr>
        <w:tc>
          <w:tcPr>
            <w:tcW w:w="916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5896"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Week 12</w:t>
            </w:r>
          </w:p>
        </w:tc>
      </w:tr>
      <w:tr w:rsidR="00E10E00" w14:paraId="3DA5D95E" w14:textId="77777777" w:rsidTr="00B6552C">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ABFD1" w14:textId="77777777" w:rsidR="00E10E00" w:rsidRDefault="00E10E00">
            <w:pPr>
              <w:pStyle w:val="Normal1"/>
              <w:widowControl w:val="0"/>
              <w:spacing w:line="240" w:lineRule="auto"/>
              <w:ind w:left="0" w:firstLine="0"/>
              <w:jc w:val="left"/>
              <w:rPr>
                <w:rFonts w:ascii="Arial" w:hAnsi="Arial" w:cs="Arial"/>
              </w:rPr>
            </w:pPr>
            <w:r>
              <w:rPr>
                <w:rFonts w:ascii="Arial" w:hAnsi="Arial" w:cs="Arial"/>
              </w:rPr>
              <w:t>Package game and make available</w:t>
            </w:r>
          </w:p>
          <w:p w14:paraId="411D918A" w14:textId="77777777" w:rsidR="00E10E00" w:rsidRDefault="00F9041A">
            <w:pPr>
              <w:pStyle w:val="Normal1"/>
              <w:widowControl w:val="0"/>
              <w:spacing w:line="240" w:lineRule="auto"/>
              <w:ind w:left="0" w:firstLine="0"/>
              <w:jc w:val="left"/>
              <w:rPr>
                <w:rFonts w:ascii="Arial" w:hAnsi="Arial" w:cs="Arial"/>
              </w:rPr>
            </w:pPr>
            <w:hyperlink r:id="rId75" w:history="1">
              <w:r w:rsidR="00E10E00">
                <w:rPr>
                  <w:rStyle w:val="Hyperlink"/>
                  <w:rFonts w:ascii="Arial" w:hAnsi="Arial" w:cs="Arial"/>
                </w:rPr>
                <w:t>https://trello.com/c/QIdriIBS</w:t>
              </w:r>
            </w:hyperlink>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2217"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11-Nov</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A6B9"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11-Nov</w:t>
            </w:r>
          </w:p>
        </w:tc>
        <w:tc>
          <w:tcPr>
            <w:tcW w:w="17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DBCEF" w14:textId="77777777" w:rsidR="00E10E00" w:rsidRDefault="00E10E00">
            <w:pPr>
              <w:pStyle w:val="Normal1"/>
              <w:widowControl w:val="0"/>
              <w:spacing w:line="240" w:lineRule="auto"/>
              <w:ind w:left="0" w:firstLine="0"/>
              <w:jc w:val="center"/>
              <w:rPr>
                <w:rFonts w:ascii="Arial" w:hAnsi="Arial" w:cs="Arial"/>
              </w:rPr>
            </w:pPr>
            <w:r>
              <w:rPr>
                <w:rFonts w:ascii="Arial" w:hAnsi="Arial" w:cs="Arial"/>
              </w:rPr>
              <w:t>All</w:t>
            </w:r>
          </w:p>
        </w:tc>
      </w:tr>
    </w:tbl>
    <w:p w14:paraId="1E90BC00" w14:textId="77777777" w:rsidR="00E10E00" w:rsidRDefault="00E10E00" w:rsidP="00E10E00">
      <w:pPr>
        <w:pStyle w:val="Normal1"/>
        <w:ind w:left="0" w:firstLine="0"/>
        <w:rPr>
          <w:rFonts w:ascii="Arial" w:hAnsi="Arial" w:cs="Arial"/>
        </w:rPr>
      </w:pPr>
    </w:p>
    <w:p w14:paraId="2295D8D1" w14:textId="69AB8172" w:rsidR="00E10E00" w:rsidRDefault="00E10E00" w:rsidP="00CC48A0"/>
    <w:sectPr w:rsidR="00E10E00" w:rsidSect="00F9041A">
      <w:footerReference w:type="default" r:id="rId76"/>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30A70" w14:textId="77777777" w:rsidR="00262205" w:rsidRDefault="00262205" w:rsidP="00CC48A0">
      <w:pPr>
        <w:spacing w:after="0" w:line="240" w:lineRule="auto"/>
      </w:pPr>
      <w:r>
        <w:separator/>
      </w:r>
    </w:p>
  </w:endnote>
  <w:endnote w:type="continuationSeparator" w:id="0">
    <w:p w14:paraId="03A6B37A" w14:textId="77777777" w:rsidR="00262205" w:rsidRDefault="00262205" w:rsidP="00CC4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Montserra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808080" w:themeColor="background1" w:themeShade="80"/>
        <w:sz w:val="20"/>
        <w:szCs w:val="20"/>
      </w:rPr>
      <w:id w:val="-979922814"/>
      <w:docPartObj>
        <w:docPartGallery w:val="Page Numbers (Bottom of Page)"/>
        <w:docPartUnique/>
      </w:docPartObj>
    </w:sdtPr>
    <w:sdtContent>
      <w:sdt>
        <w:sdtPr>
          <w:rPr>
            <w:color w:val="808080" w:themeColor="background1" w:themeShade="80"/>
            <w:sz w:val="20"/>
            <w:szCs w:val="20"/>
          </w:rPr>
          <w:id w:val="-1769616900"/>
          <w:docPartObj>
            <w:docPartGallery w:val="Page Numbers (Top of Page)"/>
            <w:docPartUnique/>
          </w:docPartObj>
        </w:sdtPr>
        <w:sdtContent>
          <w:p w14:paraId="5397C392" w14:textId="5CD9EC16" w:rsidR="00F9041A" w:rsidRPr="00A81E10" w:rsidRDefault="00F9041A" w:rsidP="00A81E10">
            <w:pPr>
              <w:pBdr>
                <w:top w:val="single" w:sz="8" w:space="1" w:color="595959" w:themeColor="text1" w:themeTint="A6"/>
              </w:pBdr>
              <w:spacing w:after="0" w:line="240" w:lineRule="auto"/>
              <w:rPr>
                <w:color w:val="808080" w:themeColor="background1" w:themeShade="80"/>
                <w:sz w:val="20"/>
                <w:szCs w:val="20"/>
              </w:rPr>
            </w:pPr>
            <w:sdt>
              <w:sdtPr>
                <w:rPr>
                  <w:color w:val="808080" w:themeColor="background1" w:themeShade="80"/>
                  <w:sz w:val="20"/>
                  <w:szCs w:val="20"/>
                </w:rPr>
                <w:id w:val="-594781574"/>
                <w:docPartObj>
                  <w:docPartGallery w:val="Page Numbers (Bottom of Page)"/>
                  <w:docPartUnique/>
                </w:docPartObj>
              </w:sdtPr>
              <w:sdtContent>
                <w:r w:rsidRPr="00A81E10">
                  <w:rPr>
                    <w:color w:val="808080" w:themeColor="background1" w:themeShade="80"/>
                    <w:sz w:val="20"/>
                    <w:szCs w:val="20"/>
                  </w:rPr>
                  <w:t>Assignment 1 CPT111, Study Period 3, 2019</w:t>
                </w:r>
              </w:sdtContent>
            </w:sdt>
            <w:r w:rsidRPr="00A81E10">
              <w:rPr>
                <w:color w:val="808080" w:themeColor="background1" w:themeShade="80"/>
                <w:sz w:val="20"/>
                <w:szCs w:val="20"/>
              </w:rPr>
              <w:tab/>
            </w:r>
            <w:r w:rsidRPr="00A81E10">
              <w:rPr>
                <w:color w:val="808080" w:themeColor="background1" w:themeShade="80"/>
                <w:sz w:val="20"/>
                <w:szCs w:val="20"/>
              </w:rPr>
              <w:tab/>
            </w:r>
            <w:r w:rsidRPr="00A81E10">
              <w:rPr>
                <w:color w:val="808080" w:themeColor="background1" w:themeShade="80"/>
                <w:sz w:val="20"/>
                <w:szCs w:val="20"/>
              </w:rPr>
              <w:tab/>
            </w:r>
            <w:r w:rsidR="00A81E10">
              <w:rPr>
                <w:color w:val="808080" w:themeColor="background1" w:themeShade="80"/>
                <w:sz w:val="20"/>
                <w:szCs w:val="20"/>
              </w:rPr>
              <w:tab/>
              <w:t xml:space="preserve">      </w:t>
            </w:r>
            <w:r w:rsidRPr="00A81E10">
              <w:rPr>
                <w:color w:val="808080" w:themeColor="background1" w:themeShade="80"/>
                <w:sz w:val="20"/>
                <w:szCs w:val="20"/>
              </w:rPr>
              <w:tab/>
              <w:t xml:space="preserve">      </w:t>
            </w:r>
            <w:r w:rsidR="00A81E10">
              <w:rPr>
                <w:color w:val="808080" w:themeColor="background1" w:themeShade="80"/>
                <w:sz w:val="20"/>
                <w:szCs w:val="20"/>
              </w:rPr>
              <w:tab/>
              <w:t xml:space="preserve">      </w:t>
            </w:r>
            <w:r w:rsidRPr="00A81E10">
              <w:rPr>
                <w:color w:val="808080" w:themeColor="background1" w:themeShade="80"/>
                <w:sz w:val="20"/>
                <w:szCs w:val="20"/>
              </w:rPr>
              <w:t xml:space="preserve"> </w:t>
            </w:r>
            <w:r w:rsidRPr="00A81E10">
              <w:rPr>
                <w:b/>
                <w:bCs/>
                <w:color w:val="808080" w:themeColor="background1" w:themeShade="80"/>
                <w:sz w:val="20"/>
                <w:szCs w:val="20"/>
              </w:rPr>
              <w:fldChar w:fldCharType="begin"/>
            </w:r>
            <w:r w:rsidRPr="00A81E10">
              <w:rPr>
                <w:b/>
                <w:bCs/>
                <w:color w:val="808080" w:themeColor="background1" w:themeShade="80"/>
                <w:sz w:val="20"/>
                <w:szCs w:val="20"/>
              </w:rPr>
              <w:instrText xml:space="preserve"> PAGE </w:instrText>
            </w:r>
            <w:r w:rsidRPr="00A81E10">
              <w:rPr>
                <w:b/>
                <w:bCs/>
                <w:color w:val="808080" w:themeColor="background1" w:themeShade="80"/>
                <w:sz w:val="20"/>
                <w:szCs w:val="20"/>
              </w:rPr>
              <w:fldChar w:fldCharType="separate"/>
            </w:r>
            <w:r w:rsidRPr="00A81E10">
              <w:rPr>
                <w:b/>
                <w:bCs/>
                <w:noProof/>
                <w:color w:val="808080" w:themeColor="background1" w:themeShade="80"/>
                <w:sz w:val="20"/>
                <w:szCs w:val="20"/>
              </w:rPr>
              <w:t>2</w:t>
            </w:r>
            <w:r w:rsidRPr="00A81E10">
              <w:rPr>
                <w:b/>
                <w:bCs/>
                <w:color w:val="808080" w:themeColor="background1" w:themeShade="80"/>
                <w:sz w:val="20"/>
                <w:szCs w:val="20"/>
              </w:rPr>
              <w:fldChar w:fldCharType="end"/>
            </w:r>
            <w:r w:rsidRPr="00A81E10">
              <w:rPr>
                <w:color w:val="808080" w:themeColor="background1" w:themeShade="80"/>
                <w:sz w:val="20"/>
                <w:szCs w:val="20"/>
              </w:rPr>
              <w:t xml:space="preserve"> of </w:t>
            </w:r>
            <w:r w:rsidRPr="00A81E10">
              <w:rPr>
                <w:b/>
                <w:bCs/>
                <w:color w:val="808080" w:themeColor="background1" w:themeShade="80"/>
                <w:sz w:val="20"/>
                <w:szCs w:val="20"/>
              </w:rPr>
              <w:fldChar w:fldCharType="begin"/>
            </w:r>
            <w:r w:rsidRPr="00A81E10">
              <w:rPr>
                <w:b/>
                <w:bCs/>
                <w:color w:val="808080" w:themeColor="background1" w:themeShade="80"/>
                <w:sz w:val="20"/>
                <w:szCs w:val="20"/>
              </w:rPr>
              <w:instrText xml:space="preserve"> NUMPAGES  </w:instrText>
            </w:r>
            <w:r w:rsidRPr="00A81E10">
              <w:rPr>
                <w:b/>
                <w:bCs/>
                <w:color w:val="808080" w:themeColor="background1" w:themeShade="80"/>
                <w:sz w:val="20"/>
                <w:szCs w:val="20"/>
              </w:rPr>
              <w:fldChar w:fldCharType="separate"/>
            </w:r>
            <w:r w:rsidRPr="00A81E10">
              <w:rPr>
                <w:b/>
                <w:bCs/>
                <w:noProof/>
                <w:color w:val="808080" w:themeColor="background1" w:themeShade="80"/>
                <w:sz w:val="20"/>
                <w:szCs w:val="20"/>
              </w:rPr>
              <w:t>2</w:t>
            </w:r>
            <w:r w:rsidRPr="00A81E10">
              <w:rPr>
                <w:b/>
                <w:bCs/>
                <w:color w:val="808080" w:themeColor="background1" w:themeShade="80"/>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F352C" w14:textId="77777777" w:rsidR="00262205" w:rsidRDefault="00262205" w:rsidP="00CC48A0">
      <w:pPr>
        <w:spacing w:after="0" w:line="240" w:lineRule="auto"/>
      </w:pPr>
      <w:r>
        <w:separator/>
      </w:r>
    </w:p>
  </w:footnote>
  <w:footnote w:type="continuationSeparator" w:id="0">
    <w:p w14:paraId="3F1FB4C3" w14:textId="77777777" w:rsidR="00262205" w:rsidRDefault="00262205" w:rsidP="00CC4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3F2"/>
    <w:multiLevelType w:val="hybridMultilevel"/>
    <w:tmpl w:val="795C41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2075A55"/>
    <w:multiLevelType w:val="hybridMultilevel"/>
    <w:tmpl w:val="749C1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1E24AB"/>
    <w:multiLevelType w:val="multilevel"/>
    <w:tmpl w:val="086A443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80" w:hanging="4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9B3583"/>
    <w:multiLevelType w:val="multilevel"/>
    <w:tmpl w:val="3EB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F39E1"/>
    <w:multiLevelType w:val="multilevel"/>
    <w:tmpl w:val="481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64916"/>
    <w:multiLevelType w:val="multilevel"/>
    <w:tmpl w:val="2D7A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42854"/>
    <w:multiLevelType w:val="multilevel"/>
    <w:tmpl w:val="BA84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F1466"/>
    <w:multiLevelType w:val="hybridMultilevel"/>
    <w:tmpl w:val="718EB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6460B3"/>
    <w:multiLevelType w:val="multilevel"/>
    <w:tmpl w:val="1B3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F5AD2"/>
    <w:multiLevelType w:val="hybridMultilevel"/>
    <w:tmpl w:val="CD582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F56D91"/>
    <w:multiLevelType w:val="multilevel"/>
    <w:tmpl w:val="2C18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019E5"/>
    <w:multiLevelType w:val="hybridMultilevel"/>
    <w:tmpl w:val="5686B2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9B26A6A"/>
    <w:multiLevelType w:val="multilevel"/>
    <w:tmpl w:val="45A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A334AB"/>
    <w:multiLevelType w:val="hybridMultilevel"/>
    <w:tmpl w:val="699AD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BE78D7"/>
    <w:multiLevelType w:val="multilevel"/>
    <w:tmpl w:val="2F64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81F2C"/>
    <w:multiLevelType w:val="multilevel"/>
    <w:tmpl w:val="04B4DE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DA53C0B"/>
    <w:multiLevelType w:val="hybridMultilevel"/>
    <w:tmpl w:val="6C767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0B9531D"/>
    <w:multiLevelType w:val="hybridMultilevel"/>
    <w:tmpl w:val="6736F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46E112D"/>
    <w:multiLevelType w:val="multilevel"/>
    <w:tmpl w:val="52B4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E51EA"/>
    <w:multiLevelType w:val="multilevel"/>
    <w:tmpl w:val="A82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85536"/>
    <w:multiLevelType w:val="hybridMultilevel"/>
    <w:tmpl w:val="A588E0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D231AF8"/>
    <w:multiLevelType w:val="multilevel"/>
    <w:tmpl w:val="9AAC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C0195"/>
    <w:multiLevelType w:val="hybridMultilevel"/>
    <w:tmpl w:val="DC764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ED7478E"/>
    <w:multiLevelType w:val="multilevel"/>
    <w:tmpl w:val="CF7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num>
  <w:num w:numId="3">
    <w:abstractNumId w:val="7"/>
  </w:num>
  <w:num w:numId="4">
    <w:abstractNumId w:val="11"/>
  </w:num>
  <w:num w:numId="5">
    <w:abstractNumId w:val="16"/>
  </w:num>
  <w:num w:numId="6">
    <w:abstractNumId w:val="10"/>
  </w:num>
  <w:num w:numId="7">
    <w:abstractNumId w:val="14"/>
  </w:num>
  <w:num w:numId="8">
    <w:abstractNumId w:val="19"/>
  </w:num>
  <w:num w:numId="9">
    <w:abstractNumId w:val="21"/>
  </w:num>
  <w:num w:numId="10">
    <w:abstractNumId w:val="23"/>
  </w:num>
  <w:num w:numId="11">
    <w:abstractNumId w:val="8"/>
  </w:num>
  <w:num w:numId="12">
    <w:abstractNumId w:val="3"/>
  </w:num>
  <w:num w:numId="13">
    <w:abstractNumId w:val="12"/>
  </w:num>
  <w:num w:numId="14">
    <w:abstractNumId w:val="4"/>
  </w:num>
  <w:num w:numId="15">
    <w:abstractNumId w:val="18"/>
  </w:num>
  <w:num w:numId="16">
    <w:abstractNumId w:val="6"/>
  </w:num>
  <w:num w:numId="17">
    <w:abstractNumId w:val="17"/>
  </w:num>
  <w:num w:numId="18">
    <w:abstractNumId w:val="0"/>
  </w:num>
  <w:num w:numId="19">
    <w:abstractNumId w:val="13"/>
  </w:num>
  <w:num w:numId="20">
    <w:abstractNumId w:val="2"/>
  </w:num>
  <w:num w:numId="21">
    <w:abstractNumId w:val="2"/>
  </w:num>
  <w:num w:numId="22">
    <w:abstractNumId w:val="2"/>
  </w:num>
  <w:num w:numId="23">
    <w:abstractNumId w:val="2"/>
  </w:num>
  <w:num w:numId="24">
    <w:abstractNumId w:val="2"/>
  </w:num>
  <w:num w:numId="25">
    <w:abstractNumId w:val="22"/>
  </w:num>
  <w:num w:numId="26">
    <w:abstractNumId w:val="1"/>
  </w:num>
  <w:num w:numId="27">
    <w:abstractNumId w:val="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320"/>
    <w:rsid w:val="001C3BE9"/>
    <w:rsid w:val="001C4320"/>
    <w:rsid w:val="001D48A2"/>
    <w:rsid w:val="001E3AEF"/>
    <w:rsid w:val="00233467"/>
    <w:rsid w:val="00262205"/>
    <w:rsid w:val="00262CB4"/>
    <w:rsid w:val="002B4353"/>
    <w:rsid w:val="00394BDD"/>
    <w:rsid w:val="003965FD"/>
    <w:rsid w:val="003B1D60"/>
    <w:rsid w:val="004175A9"/>
    <w:rsid w:val="00433F4E"/>
    <w:rsid w:val="0044751F"/>
    <w:rsid w:val="00503F83"/>
    <w:rsid w:val="0051713D"/>
    <w:rsid w:val="00553F96"/>
    <w:rsid w:val="00562B37"/>
    <w:rsid w:val="005825DD"/>
    <w:rsid w:val="00713BBC"/>
    <w:rsid w:val="007B7D3A"/>
    <w:rsid w:val="007D5CFF"/>
    <w:rsid w:val="00844DB3"/>
    <w:rsid w:val="00851FAD"/>
    <w:rsid w:val="00865DA9"/>
    <w:rsid w:val="00902C3E"/>
    <w:rsid w:val="00927F6E"/>
    <w:rsid w:val="009B4FD7"/>
    <w:rsid w:val="009F5EAF"/>
    <w:rsid w:val="00A2619E"/>
    <w:rsid w:val="00A32864"/>
    <w:rsid w:val="00A335CB"/>
    <w:rsid w:val="00A70E81"/>
    <w:rsid w:val="00A80741"/>
    <w:rsid w:val="00A81E10"/>
    <w:rsid w:val="00AB0493"/>
    <w:rsid w:val="00AB7A85"/>
    <w:rsid w:val="00AC4C94"/>
    <w:rsid w:val="00B16968"/>
    <w:rsid w:val="00B6552C"/>
    <w:rsid w:val="00B75D85"/>
    <w:rsid w:val="00BA743C"/>
    <w:rsid w:val="00C55465"/>
    <w:rsid w:val="00C7206F"/>
    <w:rsid w:val="00C9293E"/>
    <w:rsid w:val="00CC48A0"/>
    <w:rsid w:val="00D20A75"/>
    <w:rsid w:val="00DF39A6"/>
    <w:rsid w:val="00E10E00"/>
    <w:rsid w:val="00E22B74"/>
    <w:rsid w:val="00E314AD"/>
    <w:rsid w:val="00E66580"/>
    <w:rsid w:val="00E72A4E"/>
    <w:rsid w:val="00E75255"/>
    <w:rsid w:val="00ED5B85"/>
    <w:rsid w:val="00EE3970"/>
    <w:rsid w:val="00F65F05"/>
    <w:rsid w:val="00F9041A"/>
    <w:rsid w:val="00FE64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A074B"/>
  <w15:chartTrackingRefBased/>
  <w15:docId w15:val="{28A9FF22-E1F3-42ED-B42D-975D267B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48A0"/>
    <w:pPr>
      <w:spacing w:after="240"/>
    </w:pPr>
    <w:rPr>
      <w:rFonts w:ascii="Arial" w:hAnsi="Arial" w:cs="Arial"/>
      <w:sz w:val="24"/>
      <w:szCs w:val="24"/>
    </w:rPr>
  </w:style>
  <w:style w:type="paragraph" w:styleId="Heading1">
    <w:name w:val="heading 1"/>
    <w:basedOn w:val="Normal"/>
    <w:next w:val="Normal"/>
    <w:link w:val="Heading1Char"/>
    <w:uiPriority w:val="9"/>
    <w:qFormat/>
    <w:rsid w:val="00A2619E"/>
    <w:pPr>
      <w:keepNext/>
      <w:keepLines/>
      <w:numPr>
        <w:numId w:val="20"/>
      </w:numPr>
      <w:shd w:val="clear" w:color="auto" w:fill="EDEDED" w:themeFill="accent3" w:themeFillTint="33"/>
      <w:spacing w:before="360" w:line="600" w:lineRule="exact"/>
      <w:ind w:left="567" w:hanging="567"/>
      <w:outlineLvl w:val="0"/>
    </w:pPr>
    <w:rPr>
      <w:rFonts w:eastAsiaTheme="majorEastAsia" w:cstheme="majorBidi"/>
      <w:b/>
      <w:bCs/>
      <w:smallCaps/>
      <w:color w:val="002060"/>
      <w:sz w:val="40"/>
      <w:szCs w:val="40"/>
    </w:rPr>
  </w:style>
  <w:style w:type="paragraph" w:styleId="Heading2">
    <w:name w:val="heading 2"/>
    <w:basedOn w:val="Normal"/>
    <w:next w:val="Normal"/>
    <w:link w:val="Heading2Char"/>
    <w:uiPriority w:val="9"/>
    <w:unhideWhenUsed/>
    <w:qFormat/>
    <w:rsid w:val="00D20A75"/>
    <w:pPr>
      <w:keepNext/>
      <w:keepLines/>
      <w:numPr>
        <w:ilvl w:val="1"/>
        <w:numId w:val="20"/>
      </w:numPr>
      <w:spacing w:before="200" w:after="200" w:line="240" w:lineRule="auto"/>
      <w:ind w:left="567" w:hanging="561"/>
      <w:outlineLvl w:val="1"/>
    </w:pPr>
    <w:rPr>
      <w:rFonts w:eastAsiaTheme="majorEastAsia" w:cstheme="majorBidi"/>
      <w:color w:val="000000" w:themeColor="text1"/>
      <w:sz w:val="28"/>
      <w:szCs w:val="28"/>
    </w:rPr>
  </w:style>
  <w:style w:type="paragraph" w:styleId="Heading3">
    <w:name w:val="heading 3"/>
    <w:basedOn w:val="Normal"/>
    <w:next w:val="Normal"/>
    <w:link w:val="Heading3Char"/>
    <w:uiPriority w:val="9"/>
    <w:unhideWhenUsed/>
    <w:qFormat/>
    <w:rsid w:val="007D5CFF"/>
    <w:pPr>
      <w:keepNext/>
      <w:keepLines/>
      <w:numPr>
        <w:ilvl w:val="2"/>
        <w:numId w:val="20"/>
      </w:numPr>
      <w:spacing w:before="160" w:after="160" w:line="240" w:lineRule="auto"/>
      <w:ind w:left="709"/>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902C3E"/>
    <w:pPr>
      <w:keepNext/>
      <w:keepLines/>
      <w:spacing w:before="80" w:after="0"/>
      <w:outlineLvl w:val="3"/>
    </w:pPr>
    <w:rPr>
      <w:rFonts w:asciiTheme="majorHAnsi" w:eastAsiaTheme="majorEastAsia" w:hAnsiTheme="majorHAnsi" w:cstheme="majorBidi"/>
      <w:color w:val="323E4F" w:themeColor="text2" w:themeShade="BF"/>
      <w:sz w:val="22"/>
      <w:szCs w:val="22"/>
    </w:rPr>
  </w:style>
  <w:style w:type="paragraph" w:styleId="Heading5">
    <w:name w:val="heading 5"/>
    <w:basedOn w:val="Normal"/>
    <w:next w:val="Normal"/>
    <w:link w:val="Heading5Char"/>
    <w:uiPriority w:val="9"/>
    <w:unhideWhenUsed/>
    <w:qFormat/>
    <w:rsid w:val="00E22B74"/>
    <w:pPr>
      <w:keepNext/>
      <w:keepLines/>
      <w:spacing w:before="160" w:after="160"/>
      <w:outlineLvl w:val="4"/>
    </w:pPr>
    <w:rPr>
      <w:rFonts w:eastAsiaTheme="majorEastAsia" w:cstheme="majorBidi"/>
      <w:i/>
      <w:iCs/>
      <w:color w:val="525252" w:themeColor="accent3" w:themeShade="80"/>
      <w:szCs w:val="22"/>
    </w:rPr>
  </w:style>
  <w:style w:type="paragraph" w:styleId="Heading6">
    <w:name w:val="heading 6"/>
    <w:basedOn w:val="Normal"/>
    <w:next w:val="Normal"/>
    <w:link w:val="Heading6Char"/>
    <w:uiPriority w:val="9"/>
    <w:semiHidden/>
    <w:unhideWhenUsed/>
    <w:qFormat/>
    <w:rsid w:val="00902C3E"/>
    <w:pPr>
      <w:keepNext/>
      <w:keepLines/>
      <w:spacing w:before="40" w:after="0"/>
      <w:outlineLvl w:val="5"/>
    </w:pPr>
    <w:rPr>
      <w:rFonts w:asciiTheme="majorHAnsi" w:eastAsiaTheme="majorEastAsia" w:hAnsiTheme="majorHAnsi" w:cstheme="majorBidi"/>
      <w:color w:val="BF8F00" w:themeColor="accent4" w:themeShade="BF"/>
    </w:rPr>
  </w:style>
  <w:style w:type="paragraph" w:styleId="Heading7">
    <w:name w:val="heading 7"/>
    <w:basedOn w:val="Normal"/>
    <w:next w:val="Normal"/>
    <w:link w:val="Heading7Char"/>
    <w:uiPriority w:val="9"/>
    <w:semiHidden/>
    <w:unhideWhenUsed/>
    <w:qFormat/>
    <w:rsid w:val="00BA743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A743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A743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20"/>
    <w:pPr>
      <w:ind w:left="720"/>
      <w:contextualSpacing/>
    </w:pPr>
  </w:style>
  <w:style w:type="character" w:styleId="CommentReference">
    <w:name w:val="annotation reference"/>
    <w:basedOn w:val="DefaultParagraphFont"/>
    <w:uiPriority w:val="99"/>
    <w:semiHidden/>
    <w:unhideWhenUsed/>
    <w:rsid w:val="001C4320"/>
    <w:rPr>
      <w:sz w:val="16"/>
      <w:szCs w:val="16"/>
    </w:rPr>
  </w:style>
  <w:style w:type="paragraph" w:styleId="CommentText">
    <w:name w:val="annotation text"/>
    <w:basedOn w:val="Normal"/>
    <w:link w:val="CommentTextChar"/>
    <w:uiPriority w:val="99"/>
    <w:unhideWhenUsed/>
    <w:rsid w:val="001C4320"/>
    <w:pPr>
      <w:spacing w:line="240" w:lineRule="auto"/>
    </w:pPr>
    <w:rPr>
      <w:sz w:val="20"/>
      <w:szCs w:val="20"/>
    </w:rPr>
  </w:style>
  <w:style w:type="character" w:customStyle="1" w:styleId="CommentTextChar">
    <w:name w:val="Comment Text Char"/>
    <w:basedOn w:val="DefaultParagraphFont"/>
    <w:link w:val="CommentText"/>
    <w:uiPriority w:val="99"/>
    <w:rsid w:val="001C4320"/>
    <w:rPr>
      <w:sz w:val="20"/>
      <w:szCs w:val="20"/>
    </w:rPr>
  </w:style>
  <w:style w:type="paragraph" w:styleId="CommentSubject">
    <w:name w:val="annotation subject"/>
    <w:basedOn w:val="CommentText"/>
    <w:next w:val="CommentText"/>
    <w:link w:val="CommentSubjectChar"/>
    <w:uiPriority w:val="99"/>
    <w:semiHidden/>
    <w:unhideWhenUsed/>
    <w:rsid w:val="001C4320"/>
    <w:rPr>
      <w:b/>
      <w:bCs/>
    </w:rPr>
  </w:style>
  <w:style w:type="character" w:customStyle="1" w:styleId="CommentSubjectChar">
    <w:name w:val="Comment Subject Char"/>
    <w:basedOn w:val="CommentTextChar"/>
    <w:link w:val="CommentSubject"/>
    <w:uiPriority w:val="99"/>
    <w:semiHidden/>
    <w:rsid w:val="001C4320"/>
    <w:rPr>
      <w:b/>
      <w:bCs/>
      <w:sz w:val="20"/>
      <w:szCs w:val="20"/>
    </w:rPr>
  </w:style>
  <w:style w:type="paragraph" w:styleId="BalloonText">
    <w:name w:val="Balloon Text"/>
    <w:basedOn w:val="Normal"/>
    <w:link w:val="BalloonTextChar"/>
    <w:uiPriority w:val="99"/>
    <w:semiHidden/>
    <w:unhideWhenUsed/>
    <w:rsid w:val="001C43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4320"/>
    <w:rPr>
      <w:rFonts w:ascii="Segoe UI" w:hAnsi="Segoe UI" w:cs="Segoe UI"/>
      <w:sz w:val="18"/>
      <w:szCs w:val="18"/>
    </w:rPr>
  </w:style>
  <w:style w:type="character" w:styleId="Hyperlink">
    <w:name w:val="Hyperlink"/>
    <w:basedOn w:val="DefaultParagraphFont"/>
    <w:uiPriority w:val="99"/>
    <w:unhideWhenUsed/>
    <w:rsid w:val="001C4320"/>
    <w:rPr>
      <w:color w:val="0000FF"/>
      <w:u w:val="single"/>
    </w:rPr>
  </w:style>
  <w:style w:type="character" w:customStyle="1" w:styleId="fontstyle01">
    <w:name w:val="fontstyle01"/>
    <w:basedOn w:val="DefaultParagraphFont"/>
    <w:rsid w:val="00E314AD"/>
    <w:rPr>
      <w:rFonts w:ascii="ArialMT" w:hAnsi="ArialMT" w:hint="default"/>
      <w:b w:val="0"/>
      <w:bCs w:val="0"/>
      <w:i w:val="0"/>
      <w:iCs w:val="0"/>
      <w:color w:val="000000"/>
      <w:sz w:val="22"/>
      <w:szCs w:val="22"/>
    </w:rPr>
  </w:style>
  <w:style w:type="paragraph" w:styleId="NormalWeb">
    <w:name w:val="Normal (Web)"/>
    <w:basedOn w:val="Normal"/>
    <w:uiPriority w:val="99"/>
    <w:unhideWhenUsed/>
    <w:rsid w:val="00927F6E"/>
    <w:pPr>
      <w:spacing w:before="100" w:beforeAutospacing="1" w:after="100" w:afterAutospacing="1" w:line="240" w:lineRule="auto"/>
    </w:pPr>
    <w:rPr>
      <w:rFonts w:ascii="Times New Roman" w:eastAsia="Times New Roman" w:hAnsi="Times New Roman" w:cs="Times New Roman"/>
      <w:lang w:eastAsia="en-AU"/>
    </w:rPr>
  </w:style>
  <w:style w:type="character" w:styleId="Strong">
    <w:name w:val="Strong"/>
    <w:basedOn w:val="DefaultParagraphFont"/>
    <w:uiPriority w:val="22"/>
    <w:qFormat/>
    <w:rsid w:val="00BA743C"/>
    <w:rPr>
      <w:b/>
      <w:bCs/>
    </w:rPr>
  </w:style>
  <w:style w:type="character" w:styleId="Emphasis">
    <w:name w:val="Emphasis"/>
    <w:basedOn w:val="DefaultParagraphFont"/>
    <w:uiPriority w:val="20"/>
    <w:qFormat/>
    <w:rsid w:val="00BA743C"/>
    <w:rPr>
      <w:i/>
      <w:iCs/>
      <w:color w:val="70AD47" w:themeColor="accent6"/>
    </w:rPr>
  </w:style>
  <w:style w:type="character" w:customStyle="1" w:styleId="Heading1Char">
    <w:name w:val="Heading 1 Char"/>
    <w:basedOn w:val="DefaultParagraphFont"/>
    <w:link w:val="Heading1"/>
    <w:uiPriority w:val="9"/>
    <w:rsid w:val="00A2619E"/>
    <w:rPr>
      <w:rFonts w:ascii="Arial" w:eastAsiaTheme="majorEastAsia" w:hAnsi="Arial" w:cstheme="majorBidi"/>
      <w:b/>
      <w:bCs/>
      <w:smallCaps/>
      <w:color w:val="002060"/>
      <w:sz w:val="40"/>
      <w:szCs w:val="40"/>
      <w:shd w:val="clear" w:color="auto" w:fill="EDEDED" w:themeFill="accent3" w:themeFillTint="33"/>
    </w:rPr>
  </w:style>
  <w:style w:type="character" w:customStyle="1" w:styleId="Heading2Char">
    <w:name w:val="Heading 2 Char"/>
    <w:basedOn w:val="DefaultParagraphFont"/>
    <w:link w:val="Heading2"/>
    <w:uiPriority w:val="9"/>
    <w:rsid w:val="00D20A75"/>
    <w:rPr>
      <w:rFonts w:ascii="Arial" w:eastAsiaTheme="majorEastAsia" w:hAnsi="Arial" w:cstheme="majorBidi"/>
      <w:color w:val="000000" w:themeColor="text1"/>
      <w:sz w:val="28"/>
      <w:szCs w:val="28"/>
    </w:rPr>
  </w:style>
  <w:style w:type="character" w:customStyle="1" w:styleId="Heading4Char">
    <w:name w:val="Heading 4 Char"/>
    <w:basedOn w:val="DefaultParagraphFont"/>
    <w:link w:val="Heading4"/>
    <w:uiPriority w:val="9"/>
    <w:rsid w:val="00902C3E"/>
    <w:rPr>
      <w:rFonts w:asciiTheme="majorHAnsi" w:eastAsiaTheme="majorEastAsia" w:hAnsiTheme="majorHAnsi" w:cstheme="majorBidi"/>
      <w:color w:val="323E4F" w:themeColor="text2" w:themeShade="BF"/>
      <w:sz w:val="22"/>
      <w:szCs w:val="22"/>
    </w:rPr>
  </w:style>
  <w:style w:type="character" w:customStyle="1" w:styleId="atmention">
    <w:name w:val="atmention"/>
    <w:basedOn w:val="DefaultParagraphFont"/>
    <w:rsid w:val="00927F6E"/>
  </w:style>
  <w:style w:type="character" w:customStyle="1" w:styleId="Heading3Char">
    <w:name w:val="Heading 3 Char"/>
    <w:basedOn w:val="DefaultParagraphFont"/>
    <w:link w:val="Heading3"/>
    <w:uiPriority w:val="9"/>
    <w:rsid w:val="007D5CFF"/>
    <w:rPr>
      <w:rFonts w:ascii="Arial" w:eastAsiaTheme="majorEastAsia" w:hAnsi="Arial" w:cstheme="majorBidi"/>
      <w:color w:val="000000" w:themeColor="text1"/>
      <w:sz w:val="24"/>
      <w:szCs w:val="24"/>
    </w:rPr>
  </w:style>
  <w:style w:type="character" w:customStyle="1" w:styleId="Heading5Char">
    <w:name w:val="Heading 5 Char"/>
    <w:basedOn w:val="DefaultParagraphFont"/>
    <w:link w:val="Heading5"/>
    <w:uiPriority w:val="9"/>
    <w:rsid w:val="00E22B74"/>
    <w:rPr>
      <w:rFonts w:ascii="Arial" w:eastAsiaTheme="majorEastAsia" w:hAnsi="Arial" w:cstheme="majorBidi"/>
      <w:i/>
      <w:iCs/>
      <w:color w:val="525252" w:themeColor="accent3" w:themeShade="80"/>
      <w:sz w:val="24"/>
      <w:szCs w:val="22"/>
    </w:rPr>
  </w:style>
  <w:style w:type="character" w:customStyle="1" w:styleId="Heading6Char">
    <w:name w:val="Heading 6 Char"/>
    <w:basedOn w:val="DefaultParagraphFont"/>
    <w:link w:val="Heading6"/>
    <w:uiPriority w:val="9"/>
    <w:semiHidden/>
    <w:rsid w:val="00902C3E"/>
    <w:rPr>
      <w:rFonts w:asciiTheme="majorHAnsi" w:eastAsiaTheme="majorEastAsia" w:hAnsiTheme="majorHAnsi" w:cstheme="majorBidi"/>
      <w:color w:val="BF8F00" w:themeColor="accent4" w:themeShade="BF"/>
      <w:sz w:val="24"/>
      <w:szCs w:val="24"/>
    </w:rPr>
  </w:style>
  <w:style w:type="character" w:customStyle="1" w:styleId="Heading7Char">
    <w:name w:val="Heading 7 Char"/>
    <w:basedOn w:val="DefaultParagraphFont"/>
    <w:link w:val="Heading7"/>
    <w:uiPriority w:val="9"/>
    <w:semiHidden/>
    <w:rsid w:val="00BA743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A743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A743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A743C"/>
    <w:pPr>
      <w:spacing w:line="240" w:lineRule="auto"/>
    </w:pPr>
    <w:rPr>
      <w:b/>
      <w:bCs/>
      <w:smallCaps/>
      <w:color w:val="595959" w:themeColor="text1" w:themeTint="A6"/>
    </w:rPr>
  </w:style>
  <w:style w:type="paragraph" w:styleId="Title">
    <w:name w:val="Title"/>
    <w:basedOn w:val="Normal"/>
    <w:next w:val="Normal"/>
    <w:link w:val="TitleChar"/>
    <w:uiPriority w:val="10"/>
    <w:qFormat/>
    <w:rsid w:val="00BA743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A743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A743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A743C"/>
    <w:rPr>
      <w:rFonts w:asciiTheme="majorHAnsi" w:eastAsiaTheme="majorEastAsia" w:hAnsiTheme="majorHAnsi" w:cstheme="majorBidi"/>
      <w:sz w:val="30"/>
      <w:szCs w:val="30"/>
    </w:rPr>
  </w:style>
  <w:style w:type="paragraph" w:styleId="NoSpacing">
    <w:name w:val="No Spacing"/>
    <w:link w:val="NoSpacingChar"/>
    <w:uiPriority w:val="1"/>
    <w:qFormat/>
    <w:rsid w:val="00CC48A0"/>
    <w:pPr>
      <w:spacing w:after="0" w:line="240" w:lineRule="auto"/>
    </w:pPr>
    <w:rPr>
      <w:rFonts w:ascii="Arial" w:hAnsi="Arial"/>
      <w:sz w:val="24"/>
    </w:rPr>
  </w:style>
  <w:style w:type="paragraph" w:styleId="Quote">
    <w:name w:val="Quote"/>
    <w:basedOn w:val="Normal"/>
    <w:next w:val="Normal"/>
    <w:link w:val="QuoteChar"/>
    <w:uiPriority w:val="29"/>
    <w:qFormat/>
    <w:rsid w:val="00BA743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A743C"/>
    <w:rPr>
      <w:i/>
      <w:iCs/>
      <w:color w:val="262626" w:themeColor="text1" w:themeTint="D9"/>
    </w:rPr>
  </w:style>
  <w:style w:type="paragraph" w:styleId="IntenseQuote">
    <w:name w:val="Intense Quote"/>
    <w:basedOn w:val="Normal"/>
    <w:next w:val="Normal"/>
    <w:link w:val="IntenseQuoteChar"/>
    <w:uiPriority w:val="30"/>
    <w:qFormat/>
    <w:rsid w:val="00BA743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A743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A743C"/>
    <w:rPr>
      <w:i/>
      <w:iCs/>
    </w:rPr>
  </w:style>
  <w:style w:type="character" w:styleId="IntenseEmphasis">
    <w:name w:val="Intense Emphasis"/>
    <w:basedOn w:val="DefaultParagraphFont"/>
    <w:uiPriority w:val="21"/>
    <w:qFormat/>
    <w:rsid w:val="00BA743C"/>
    <w:rPr>
      <w:b/>
      <w:bCs/>
      <w:i/>
      <w:iCs/>
    </w:rPr>
  </w:style>
  <w:style w:type="character" w:styleId="SubtleReference">
    <w:name w:val="Subtle Reference"/>
    <w:basedOn w:val="DefaultParagraphFont"/>
    <w:uiPriority w:val="31"/>
    <w:qFormat/>
    <w:rsid w:val="00BA743C"/>
    <w:rPr>
      <w:smallCaps/>
      <w:color w:val="595959" w:themeColor="text1" w:themeTint="A6"/>
    </w:rPr>
  </w:style>
  <w:style w:type="character" w:styleId="IntenseReference">
    <w:name w:val="Intense Reference"/>
    <w:basedOn w:val="DefaultParagraphFont"/>
    <w:uiPriority w:val="32"/>
    <w:qFormat/>
    <w:rsid w:val="00BA743C"/>
    <w:rPr>
      <w:b/>
      <w:bCs/>
      <w:smallCaps/>
      <w:color w:val="70AD47" w:themeColor="accent6"/>
    </w:rPr>
  </w:style>
  <w:style w:type="character" w:styleId="BookTitle">
    <w:name w:val="Book Title"/>
    <w:basedOn w:val="DefaultParagraphFont"/>
    <w:uiPriority w:val="33"/>
    <w:qFormat/>
    <w:rsid w:val="00BA743C"/>
    <w:rPr>
      <w:b/>
      <w:bCs/>
      <w:caps w:val="0"/>
      <w:smallCaps/>
      <w:spacing w:val="7"/>
      <w:sz w:val="21"/>
      <w:szCs w:val="21"/>
    </w:rPr>
  </w:style>
  <w:style w:type="paragraph" w:styleId="TOCHeading">
    <w:name w:val="TOC Heading"/>
    <w:basedOn w:val="Heading1"/>
    <w:next w:val="Normal"/>
    <w:uiPriority w:val="39"/>
    <w:unhideWhenUsed/>
    <w:qFormat/>
    <w:rsid w:val="00BA743C"/>
    <w:pPr>
      <w:outlineLvl w:val="9"/>
    </w:pPr>
  </w:style>
  <w:style w:type="character" w:customStyle="1" w:styleId="UnresolvedMention1">
    <w:name w:val="Unresolved Mention1"/>
    <w:basedOn w:val="DefaultParagraphFont"/>
    <w:uiPriority w:val="99"/>
    <w:semiHidden/>
    <w:unhideWhenUsed/>
    <w:rsid w:val="00BA743C"/>
    <w:rPr>
      <w:color w:val="605E5C"/>
      <w:shd w:val="clear" w:color="auto" w:fill="E1DFDD"/>
    </w:rPr>
  </w:style>
  <w:style w:type="table" w:styleId="TableGrid">
    <w:name w:val="Table Grid"/>
    <w:basedOn w:val="TableNormal"/>
    <w:uiPriority w:val="39"/>
    <w:rsid w:val="001E3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8"/>
    <w:unhideWhenUsed/>
    <w:rsid w:val="00CC48A0"/>
    <w:pPr>
      <w:tabs>
        <w:tab w:val="center" w:pos="4513"/>
        <w:tab w:val="right" w:pos="9026"/>
      </w:tabs>
      <w:spacing w:after="0" w:line="240" w:lineRule="auto"/>
    </w:pPr>
  </w:style>
  <w:style w:type="character" w:customStyle="1" w:styleId="HeaderChar">
    <w:name w:val="Header Char"/>
    <w:basedOn w:val="DefaultParagraphFont"/>
    <w:link w:val="Header"/>
    <w:uiPriority w:val="8"/>
    <w:rsid w:val="00CC48A0"/>
    <w:rPr>
      <w:rFonts w:ascii="Arial" w:hAnsi="Arial" w:cs="Arial"/>
      <w:sz w:val="24"/>
      <w:szCs w:val="24"/>
    </w:rPr>
  </w:style>
  <w:style w:type="paragraph" w:styleId="Footer">
    <w:name w:val="footer"/>
    <w:basedOn w:val="Normal"/>
    <w:link w:val="FooterChar"/>
    <w:uiPriority w:val="99"/>
    <w:unhideWhenUsed/>
    <w:rsid w:val="00CC4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8A0"/>
    <w:rPr>
      <w:rFonts w:ascii="Arial" w:hAnsi="Arial" w:cs="Arial"/>
      <w:sz w:val="24"/>
      <w:szCs w:val="24"/>
    </w:rPr>
  </w:style>
  <w:style w:type="paragraph" w:styleId="TOC1">
    <w:name w:val="toc 1"/>
    <w:basedOn w:val="Normal"/>
    <w:next w:val="Normal"/>
    <w:autoRedefine/>
    <w:uiPriority w:val="39"/>
    <w:unhideWhenUsed/>
    <w:rsid w:val="00A2619E"/>
    <w:pPr>
      <w:spacing w:after="100"/>
    </w:pPr>
  </w:style>
  <w:style w:type="paragraph" w:styleId="TOC2">
    <w:name w:val="toc 2"/>
    <w:basedOn w:val="Normal"/>
    <w:next w:val="Normal"/>
    <w:autoRedefine/>
    <w:uiPriority w:val="39"/>
    <w:unhideWhenUsed/>
    <w:rsid w:val="00A2619E"/>
    <w:pPr>
      <w:spacing w:after="100"/>
      <w:ind w:left="240"/>
    </w:pPr>
  </w:style>
  <w:style w:type="paragraph" w:styleId="TOC3">
    <w:name w:val="toc 3"/>
    <w:basedOn w:val="Normal"/>
    <w:next w:val="Normal"/>
    <w:autoRedefine/>
    <w:uiPriority w:val="39"/>
    <w:unhideWhenUsed/>
    <w:rsid w:val="00A2619E"/>
    <w:pPr>
      <w:spacing w:after="100"/>
      <w:ind w:left="480"/>
    </w:pPr>
  </w:style>
  <w:style w:type="paragraph" w:customStyle="1" w:styleId="Normal1">
    <w:name w:val="Normal1"/>
    <w:rsid w:val="00E10E00"/>
    <w:pPr>
      <w:spacing w:after="0" w:line="276" w:lineRule="auto"/>
      <w:ind w:left="720" w:hanging="360"/>
      <w:jc w:val="both"/>
    </w:pPr>
    <w:rPr>
      <w:rFonts w:ascii="Montserrat" w:eastAsia="Montserrat" w:hAnsi="Montserrat" w:cs="Montserrat"/>
      <w:color w:val="000000"/>
      <w:sz w:val="22"/>
      <w:szCs w:val="22"/>
    </w:rPr>
  </w:style>
  <w:style w:type="character" w:styleId="UnresolvedMention">
    <w:name w:val="Unresolved Mention"/>
    <w:basedOn w:val="DefaultParagraphFont"/>
    <w:uiPriority w:val="99"/>
    <w:semiHidden/>
    <w:unhideWhenUsed/>
    <w:rsid w:val="0051713D"/>
    <w:rPr>
      <w:color w:val="605E5C"/>
      <w:shd w:val="clear" w:color="auto" w:fill="E1DFDD"/>
    </w:rPr>
  </w:style>
  <w:style w:type="character" w:customStyle="1" w:styleId="NoSpacingChar">
    <w:name w:val="No Spacing Char"/>
    <w:basedOn w:val="DefaultParagraphFont"/>
    <w:link w:val="NoSpacing"/>
    <w:uiPriority w:val="1"/>
    <w:rsid w:val="00F9041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4963">
      <w:bodyDiv w:val="1"/>
      <w:marLeft w:val="0"/>
      <w:marRight w:val="0"/>
      <w:marTop w:val="0"/>
      <w:marBottom w:val="0"/>
      <w:divBdr>
        <w:top w:val="none" w:sz="0" w:space="0" w:color="auto"/>
        <w:left w:val="none" w:sz="0" w:space="0" w:color="auto"/>
        <w:bottom w:val="none" w:sz="0" w:space="0" w:color="auto"/>
        <w:right w:val="none" w:sz="0" w:space="0" w:color="auto"/>
      </w:divBdr>
    </w:div>
    <w:div w:id="128984450">
      <w:bodyDiv w:val="1"/>
      <w:marLeft w:val="0"/>
      <w:marRight w:val="0"/>
      <w:marTop w:val="0"/>
      <w:marBottom w:val="0"/>
      <w:divBdr>
        <w:top w:val="none" w:sz="0" w:space="0" w:color="auto"/>
        <w:left w:val="none" w:sz="0" w:space="0" w:color="auto"/>
        <w:bottom w:val="none" w:sz="0" w:space="0" w:color="auto"/>
        <w:right w:val="none" w:sz="0" w:space="0" w:color="auto"/>
      </w:divBdr>
    </w:div>
    <w:div w:id="143131724">
      <w:bodyDiv w:val="1"/>
      <w:marLeft w:val="0"/>
      <w:marRight w:val="0"/>
      <w:marTop w:val="0"/>
      <w:marBottom w:val="0"/>
      <w:divBdr>
        <w:top w:val="none" w:sz="0" w:space="0" w:color="auto"/>
        <w:left w:val="none" w:sz="0" w:space="0" w:color="auto"/>
        <w:bottom w:val="none" w:sz="0" w:space="0" w:color="auto"/>
        <w:right w:val="none" w:sz="0" w:space="0" w:color="auto"/>
      </w:divBdr>
    </w:div>
    <w:div w:id="154615712">
      <w:bodyDiv w:val="1"/>
      <w:marLeft w:val="0"/>
      <w:marRight w:val="0"/>
      <w:marTop w:val="0"/>
      <w:marBottom w:val="0"/>
      <w:divBdr>
        <w:top w:val="none" w:sz="0" w:space="0" w:color="auto"/>
        <w:left w:val="none" w:sz="0" w:space="0" w:color="auto"/>
        <w:bottom w:val="none" w:sz="0" w:space="0" w:color="auto"/>
        <w:right w:val="none" w:sz="0" w:space="0" w:color="auto"/>
      </w:divBdr>
    </w:div>
    <w:div w:id="287780904">
      <w:bodyDiv w:val="1"/>
      <w:marLeft w:val="0"/>
      <w:marRight w:val="0"/>
      <w:marTop w:val="0"/>
      <w:marBottom w:val="0"/>
      <w:divBdr>
        <w:top w:val="none" w:sz="0" w:space="0" w:color="auto"/>
        <w:left w:val="none" w:sz="0" w:space="0" w:color="auto"/>
        <w:bottom w:val="none" w:sz="0" w:space="0" w:color="auto"/>
        <w:right w:val="none" w:sz="0" w:space="0" w:color="auto"/>
      </w:divBdr>
    </w:div>
    <w:div w:id="320156228">
      <w:bodyDiv w:val="1"/>
      <w:marLeft w:val="0"/>
      <w:marRight w:val="0"/>
      <w:marTop w:val="0"/>
      <w:marBottom w:val="0"/>
      <w:divBdr>
        <w:top w:val="none" w:sz="0" w:space="0" w:color="auto"/>
        <w:left w:val="none" w:sz="0" w:space="0" w:color="auto"/>
        <w:bottom w:val="none" w:sz="0" w:space="0" w:color="auto"/>
        <w:right w:val="none" w:sz="0" w:space="0" w:color="auto"/>
      </w:divBdr>
    </w:div>
    <w:div w:id="462620530">
      <w:bodyDiv w:val="1"/>
      <w:marLeft w:val="0"/>
      <w:marRight w:val="0"/>
      <w:marTop w:val="0"/>
      <w:marBottom w:val="0"/>
      <w:divBdr>
        <w:top w:val="none" w:sz="0" w:space="0" w:color="auto"/>
        <w:left w:val="none" w:sz="0" w:space="0" w:color="auto"/>
        <w:bottom w:val="none" w:sz="0" w:space="0" w:color="auto"/>
        <w:right w:val="none" w:sz="0" w:space="0" w:color="auto"/>
      </w:divBdr>
    </w:div>
    <w:div w:id="502597985">
      <w:bodyDiv w:val="1"/>
      <w:marLeft w:val="0"/>
      <w:marRight w:val="0"/>
      <w:marTop w:val="0"/>
      <w:marBottom w:val="0"/>
      <w:divBdr>
        <w:top w:val="none" w:sz="0" w:space="0" w:color="auto"/>
        <w:left w:val="none" w:sz="0" w:space="0" w:color="auto"/>
        <w:bottom w:val="none" w:sz="0" w:space="0" w:color="auto"/>
        <w:right w:val="none" w:sz="0" w:space="0" w:color="auto"/>
      </w:divBdr>
    </w:div>
    <w:div w:id="581838734">
      <w:bodyDiv w:val="1"/>
      <w:marLeft w:val="0"/>
      <w:marRight w:val="0"/>
      <w:marTop w:val="0"/>
      <w:marBottom w:val="0"/>
      <w:divBdr>
        <w:top w:val="none" w:sz="0" w:space="0" w:color="auto"/>
        <w:left w:val="none" w:sz="0" w:space="0" w:color="auto"/>
        <w:bottom w:val="none" w:sz="0" w:space="0" w:color="auto"/>
        <w:right w:val="none" w:sz="0" w:space="0" w:color="auto"/>
      </w:divBdr>
    </w:div>
    <w:div w:id="582564781">
      <w:bodyDiv w:val="1"/>
      <w:marLeft w:val="0"/>
      <w:marRight w:val="0"/>
      <w:marTop w:val="0"/>
      <w:marBottom w:val="0"/>
      <w:divBdr>
        <w:top w:val="none" w:sz="0" w:space="0" w:color="auto"/>
        <w:left w:val="none" w:sz="0" w:space="0" w:color="auto"/>
        <w:bottom w:val="none" w:sz="0" w:space="0" w:color="auto"/>
        <w:right w:val="none" w:sz="0" w:space="0" w:color="auto"/>
      </w:divBdr>
    </w:div>
    <w:div w:id="639309067">
      <w:bodyDiv w:val="1"/>
      <w:marLeft w:val="0"/>
      <w:marRight w:val="0"/>
      <w:marTop w:val="0"/>
      <w:marBottom w:val="0"/>
      <w:divBdr>
        <w:top w:val="none" w:sz="0" w:space="0" w:color="auto"/>
        <w:left w:val="none" w:sz="0" w:space="0" w:color="auto"/>
        <w:bottom w:val="none" w:sz="0" w:space="0" w:color="auto"/>
        <w:right w:val="none" w:sz="0" w:space="0" w:color="auto"/>
      </w:divBdr>
    </w:div>
    <w:div w:id="644437691">
      <w:bodyDiv w:val="1"/>
      <w:marLeft w:val="0"/>
      <w:marRight w:val="0"/>
      <w:marTop w:val="0"/>
      <w:marBottom w:val="0"/>
      <w:divBdr>
        <w:top w:val="none" w:sz="0" w:space="0" w:color="auto"/>
        <w:left w:val="none" w:sz="0" w:space="0" w:color="auto"/>
        <w:bottom w:val="none" w:sz="0" w:space="0" w:color="auto"/>
        <w:right w:val="none" w:sz="0" w:space="0" w:color="auto"/>
      </w:divBdr>
    </w:div>
    <w:div w:id="731076503">
      <w:bodyDiv w:val="1"/>
      <w:marLeft w:val="0"/>
      <w:marRight w:val="0"/>
      <w:marTop w:val="0"/>
      <w:marBottom w:val="0"/>
      <w:divBdr>
        <w:top w:val="none" w:sz="0" w:space="0" w:color="auto"/>
        <w:left w:val="none" w:sz="0" w:space="0" w:color="auto"/>
        <w:bottom w:val="none" w:sz="0" w:space="0" w:color="auto"/>
        <w:right w:val="none" w:sz="0" w:space="0" w:color="auto"/>
      </w:divBdr>
    </w:div>
    <w:div w:id="897059627">
      <w:bodyDiv w:val="1"/>
      <w:marLeft w:val="0"/>
      <w:marRight w:val="0"/>
      <w:marTop w:val="0"/>
      <w:marBottom w:val="0"/>
      <w:divBdr>
        <w:top w:val="none" w:sz="0" w:space="0" w:color="auto"/>
        <w:left w:val="none" w:sz="0" w:space="0" w:color="auto"/>
        <w:bottom w:val="none" w:sz="0" w:space="0" w:color="auto"/>
        <w:right w:val="none" w:sz="0" w:space="0" w:color="auto"/>
      </w:divBdr>
    </w:div>
    <w:div w:id="897783669">
      <w:bodyDiv w:val="1"/>
      <w:marLeft w:val="0"/>
      <w:marRight w:val="0"/>
      <w:marTop w:val="0"/>
      <w:marBottom w:val="0"/>
      <w:divBdr>
        <w:top w:val="none" w:sz="0" w:space="0" w:color="auto"/>
        <w:left w:val="none" w:sz="0" w:space="0" w:color="auto"/>
        <w:bottom w:val="none" w:sz="0" w:space="0" w:color="auto"/>
        <w:right w:val="none" w:sz="0" w:space="0" w:color="auto"/>
      </w:divBdr>
    </w:div>
    <w:div w:id="936980509">
      <w:bodyDiv w:val="1"/>
      <w:marLeft w:val="0"/>
      <w:marRight w:val="0"/>
      <w:marTop w:val="0"/>
      <w:marBottom w:val="0"/>
      <w:divBdr>
        <w:top w:val="none" w:sz="0" w:space="0" w:color="auto"/>
        <w:left w:val="none" w:sz="0" w:space="0" w:color="auto"/>
        <w:bottom w:val="none" w:sz="0" w:space="0" w:color="auto"/>
        <w:right w:val="none" w:sz="0" w:space="0" w:color="auto"/>
      </w:divBdr>
    </w:div>
    <w:div w:id="1033648423">
      <w:bodyDiv w:val="1"/>
      <w:marLeft w:val="0"/>
      <w:marRight w:val="0"/>
      <w:marTop w:val="0"/>
      <w:marBottom w:val="0"/>
      <w:divBdr>
        <w:top w:val="none" w:sz="0" w:space="0" w:color="auto"/>
        <w:left w:val="none" w:sz="0" w:space="0" w:color="auto"/>
        <w:bottom w:val="none" w:sz="0" w:space="0" w:color="auto"/>
        <w:right w:val="none" w:sz="0" w:space="0" w:color="auto"/>
      </w:divBdr>
    </w:div>
    <w:div w:id="1392272233">
      <w:bodyDiv w:val="1"/>
      <w:marLeft w:val="0"/>
      <w:marRight w:val="0"/>
      <w:marTop w:val="0"/>
      <w:marBottom w:val="0"/>
      <w:divBdr>
        <w:top w:val="none" w:sz="0" w:space="0" w:color="auto"/>
        <w:left w:val="none" w:sz="0" w:space="0" w:color="auto"/>
        <w:bottom w:val="none" w:sz="0" w:space="0" w:color="auto"/>
        <w:right w:val="none" w:sz="0" w:space="0" w:color="auto"/>
      </w:divBdr>
      <w:divsChild>
        <w:div w:id="881095800">
          <w:marLeft w:val="0"/>
          <w:marRight w:val="0"/>
          <w:marTop w:val="0"/>
          <w:marBottom w:val="0"/>
          <w:divBdr>
            <w:top w:val="none" w:sz="0" w:space="0" w:color="auto"/>
            <w:left w:val="none" w:sz="0" w:space="0" w:color="auto"/>
            <w:bottom w:val="none" w:sz="0" w:space="0" w:color="auto"/>
            <w:right w:val="none" w:sz="0" w:space="0" w:color="auto"/>
          </w:divBdr>
          <w:divsChild>
            <w:div w:id="3134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863">
      <w:bodyDiv w:val="1"/>
      <w:marLeft w:val="0"/>
      <w:marRight w:val="0"/>
      <w:marTop w:val="0"/>
      <w:marBottom w:val="0"/>
      <w:divBdr>
        <w:top w:val="none" w:sz="0" w:space="0" w:color="auto"/>
        <w:left w:val="none" w:sz="0" w:space="0" w:color="auto"/>
        <w:bottom w:val="none" w:sz="0" w:space="0" w:color="auto"/>
        <w:right w:val="none" w:sz="0" w:space="0" w:color="auto"/>
      </w:divBdr>
    </w:div>
    <w:div w:id="1523936207">
      <w:bodyDiv w:val="1"/>
      <w:marLeft w:val="0"/>
      <w:marRight w:val="0"/>
      <w:marTop w:val="0"/>
      <w:marBottom w:val="0"/>
      <w:divBdr>
        <w:top w:val="none" w:sz="0" w:space="0" w:color="auto"/>
        <w:left w:val="none" w:sz="0" w:space="0" w:color="auto"/>
        <w:bottom w:val="none" w:sz="0" w:space="0" w:color="auto"/>
        <w:right w:val="none" w:sz="0" w:space="0" w:color="auto"/>
      </w:divBdr>
    </w:div>
    <w:div w:id="1547375167">
      <w:bodyDiv w:val="1"/>
      <w:marLeft w:val="0"/>
      <w:marRight w:val="0"/>
      <w:marTop w:val="0"/>
      <w:marBottom w:val="0"/>
      <w:divBdr>
        <w:top w:val="none" w:sz="0" w:space="0" w:color="auto"/>
        <w:left w:val="none" w:sz="0" w:space="0" w:color="auto"/>
        <w:bottom w:val="none" w:sz="0" w:space="0" w:color="auto"/>
        <w:right w:val="none" w:sz="0" w:space="0" w:color="auto"/>
      </w:divBdr>
    </w:div>
    <w:div w:id="1594047181">
      <w:bodyDiv w:val="1"/>
      <w:marLeft w:val="0"/>
      <w:marRight w:val="0"/>
      <w:marTop w:val="0"/>
      <w:marBottom w:val="0"/>
      <w:divBdr>
        <w:top w:val="none" w:sz="0" w:space="0" w:color="auto"/>
        <w:left w:val="none" w:sz="0" w:space="0" w:color="auto"/>
        <w:bottom w:val="none" w:sz="0" w:space="0" w:color="auto"/>
        <w:right w:val="none" w:sz="0" w:space="0" w:color="auto"/>
      </w:divBdr>
    </w:div>
    <w:div w:id="1640500395">
      <w:bodyDiv w:val="1"/>
      <w:marLeft w:val="0"/>
      <w:marRight w:val="0"/>
      <w:marTop w:val="0"/>
      <w:marBottom w:val="0"/>
      <w:divBdr>
        <w:top w:val="none" w:sz="0" w:space="0" w:color="auto"/>
        <w:left w:val="none" w:sz="0" w:space="0" w:color="auto"/>
        <w:bottom w:val="none" w:sz="0" w:space="0" w:color="auto"/>
        <w:right w:val="none" w:sz="0" w:space="0" w:color="auto"/>
      </w:divBdr>
    </w:div>
    <w:div w:id="1683628617">
      <w:bodyDiv w:val="1"/>
      <w:marLeft w:val="0"/>
      <w:marRight w:val="0"/>
      <w:marTop w:val="0"/>
      <w:marBottom w:val="0"/>
      <w:divBdr>
        <w:top w:val="none" w:sz="0" w:space="0" w:color="auto"/>
        <w:left w:val="none" w:sz="0" w:space="0" w:color="auto"/>
        <w:bottom w:val="none" w:sz="0" w:space="0" w:color="auto"/>
        <w:right w:val="none" w:sz="0" w:space="0" w:color="auto"/>
      </w:divBdr>
    </w:div>
    <w:div w:id="168756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mailto:s3040138@student.rmit.edu.au" TargetMode="External"/><Relationship Id="rId26" Type="http://schemas.openxmlformats.org/officeDocument/2006/relationships/hyperlink" Target="https://ww.github.com/" TargetMode="External"/><Relationship Id="rId39" Type="http://schemas.openxmlformats.org/officeDocument/2006/relationships/hyperlink" Target="https://trello.com/c/h5ITKv97" TargetMode="External"/><Relationship Id="rId21" Type="http://schemas.openxmlformats.org/officeDocument/2006/relationships/image" Target="media/image7.jpg"/><Relationship Id="rId34" Type="http://schemas.openxmlformats.org/officeDocument/2006/relationships/hyperlink" Target="https://www.zapsplat.com/sound-effect-category/game-sounds/" TargetMode="External"/><Relationship Id="rId42" Type="http://schemas.openxmlformats.org/officeDocument/2006/relationships/hyperlink" Target="https://trello.com/c/c29XtcKP" TargetMode="External"/><Relationship Id="rId47" Type="http://schemas.openxmlformats.org/officeDocument/2006/relationships/hyperlink" Target="https://trello.com/c/eLdRCAmh" TargetMode="External"/><Relationship Id="rId50" Type="http://schemas.openxmlformats.org/officeDocument/2006/relationships/hyperlink" Target="https://trello.com/c/eLdRCAmh" TargetMode="External"/><Relationship Id="rId55" Type="http://schemas.openxmlformats.org/officeDocument/2006/relationships/hyperlink" Target="https://trello.com/c/n5XAUfys" TargetMode="External"/><Relationship Id="rId63" Type="http://schemas.openxmlformats.org/officeDocument/2006/relationships/hyperlink" Target="https://trello.com/c/dMdYQiiZ" TargetMode="External"/><Relationship Id="rId68" Type="http://schemas.openxmlformats.org/officeDocument/2006/relationships/hyperlink" Target="https://trello.com/c/XxomGlWH" TargetMode="External"/><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hyperlink" Target="https://trello.com/c/0a67Xbhk" TargetMode="External"/><Relationship Id="rId2" Type="http://schemas.openxmlformats.org/officeDocument/2006/relationships/customXml" Target="../customXml/item2.xml"/><Relationship Id="rId16" Type="http://schemas.openxmlformats.org/officeDocument/2006/relationships/hyperlink" Target="mailto:s3775599@student.rmit.edu.au" TargetMode="External"/><Relationship Id="rId29" Type="http://schemas.openxmlformats.org/officeDocument/2006/relationships/hyperlink" Target="http://www.openpixelproject.com/" TargetMode="External"/><Relationship Id="rId11" Type="http://schemas.openxmlformats.org/officeDocument/2006/relationships/image" Target="media/image2.jpeg"/><Relationship Id="rId24" Type="http://schemas.openxmlformats.org/officeDocument/2006/relationships/hyperlink" Target="https://unity.com/" TargetMode="External"/><Relationship Id="rId32" Type="http://schemas.openxmlformats.org/officeDocument/2006/relationships/hyperlink" Target="https://freesound.org/" TargetMode="External"/><Relationship Id="rId37" Type="http://schemas.openxmlformats.org/officeDocument/2006/relationships/hyperlink" Target="https://trello.com/b/uPaoonfq/thenightwatch" TargetMode="External"/><Relationship Id="rId40" Type="http://schemas.openxmlformats.org/officeDocument/2006/relationships/hyperlink" Target="https://trello.com/c/1wmLv9km" TargetMode="External"/><Relationship Id="rId45" Type="http://schemas.openxmlformats.org/officeDocument/2006/relationships/hyperlink" Target="https://trello.com/c/oMTQ91VR" TargetMode="External"/><Relationship Id="rId53" Type="http://schemas.openxmlformats.org/officeDocument/2006/relationships/hyperlink" Target="https://trello.com/c/5GCjPoCD" TargetMode="External"/><Relationship Id="rId58" Type="http://schemas.openxmlformats.org/officeDocument/2006/relationships/hyperlink" Target="https://trello.com/c/z3RGhnce" TargetMode="External"/><Relationship Id="rId66" Type="http://schemas.openxmlformats.org/officeDocument/2006/relationships/hyperlink" Target="https://trello.com/c/E4jT5pC8" TargetMode="External"/><Relationship Id="rId74" Type="http://schemas.openxmlformats.org/officeDocument/2006/relationships/hyperlink" Target="https://trello.com/c/HTonovli"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godotengine.org/" TargetMode="External"/><Relationship Id="rId28" Type="http://schemas.openxmlformats.org/officeDocument/2006/relationships/hyperlink" Target="https://opengameart.org/" TargetMode="External"/><Relationship Id="rId36" Type="http://schemas.openxmlformats.org/officeDocument/2006/relationships/hyperlink" Target="https://github.com/S3795096/BITS" TargetMode="External"/><Relationship Id="rId49" Type="http://schemas.openxmlformats.org/officeDocument/2006/relationships/hyperlink" Target="https://trello.com/c/n5XAUfys" TargetMode="External"/><Relationship Id="rId57" Type="http://schemas.openxmlformats.org/officeDocument/2006/relationships/hyperlink" Target="https://trello.com/c/KeDsCpDz" TargetMode="External"/><Relationship Id="rId61" Type="http://schemas.openxmlformats.org/officeDocument/2006/relationships/hyperlink" Target="https://trello.com/c/10tTnBfQ" TargetMode="External"/><Relationship Id="rId10" Type="http://schemas.openxmlformats.org/officeDocument/2006/relationships/hyperlink" Target="mailto:s3779053@student.rmit.edu.au" TargetMode="External"/><Relationship Id="rId19" Type="http://schemas.openxmlformats.org/officeDocument/2006/relationships/image" Target="media/image6.jpg"/><Relationship Id="rId31" Type="http://schemas.openxmlformats.org/officeDocument/2006/relationships/hyperlink" Target="https://itch.io/" TargetMode="External"/><Relationship Id="rId44" Type="http://schemas.openxmlformats.org/officeDocument/2006/relationships/hyperlink" Target="https://trello.com/c/5GCjPoCD" TargetMode="External"/><Relationship Id="rId52" Type="http://schemas.openxmlformats.org/officeDocument/2006/relationships/hyperlink" Target="https://trello.com/c/5GCjPoCD" TargetMode="External"/><Relationship Id="rId60" Type="http://schemas.openxmlformats.org/officeDocument/2006/relationships/hyperlink" Target="https://trello.com/c/E4jT5pC8" TargetMode="External"/><Relationship Id="rId65" Type="http://schemas.openxmlformats.org/officeDocument/2006/relationships/hyperlink" Target="https://trello.com/c/vyaRzu9f" TargetMode="External"/><Relationship Id="rId73" Type="http://schemas.openxmlformats.org/officeDocument/2006/relationships/hyperlink" Target="https://trello.com/c/1CfCdd4o" TargetMode="External"/><Relationship Id="rId78"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s3791201@student.rmit.edu.au" TargetMode="External"/><Relationship Id="rId22" Type="http://schemas.openxmlformats.org/officeDocument/2006/relationships/hyperlink" Target="https://godotengine.org/download/osx" TargetMode="External"/><Relationship Id="rId27" Type="http://schemas.openxmlformats.org/officeDocument/2006/relationships/hyperlink" Target="https://bitbucket.org/product/" TargetMode="External"/><Relationship Id="rId30" Type="http://schemas.openxmlformats.org/officeDocument/2006/relationships/hyperlink" Target="https://gameartpartners.com/" TargetMode="External"/><Relationship Id="rId35" Type="http://schemas.openxmlformats.org/officeDocument/2006/relationships/hyperlink" Target="https://discord.gg/HTHJVf" TargetMode="External"/><Relationship Id="rId43" Type="http://schemas.openxmlformats.org/officeDocument/2006/relationships/hyperlink" Target="https://trello.com/c/tO7qy6Tm" TargetMode="External"/><Relationship Id="rId48" Type="http://schemas.openxmlformats.org/officeDocument/2006/relationships/hyperlink" Target="https://trello.com/c/1xyafu6w" TargetMode="External"/><Relationship Id="rId56" Type="http://schemas.openxmlformats.org/officeDocument/2006/relationships/hyperlink" Target="https://trello.com/c/FLCzwI05" TargetMode="External"/><Relationship Id="rId64" Type="http://schemas.openxmlformats.org/officeDocument/2006/relationships/hyperlink" Target="https://trello.com/c/nNfXvoNW" TargetMode="External"/><Relationship Id="rId69" Type="http://schemas.openxmlformats.org/officeDocument/2006/relationships/hyperlink" Target="https://trello.com/c/dMdYQiiZ" TargetMode="External"/><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trello.com/c/KeDsCpDz" TargetMode="External"/><Relationship Id="rId72" Type="http://schemas.openxmlformats.org/officeDocument/2006/relationships/hyperlink" Target="https://trello.com/c/j3CyNIhO" TargetMode="External"/><Relationship Id="rId3" Type="http://schemas.openxmlformats.org/officeDocument/2006/relationships/numbering" Target="numbering.xml"/><Relationship Id="rId12" Type="http://schemas.openxmlformats.org/officeDocument/2006/relationships/hyperlink" Target="mailto:s3795096@student.rmit.edu.au" TargetMode="External"/><Relationship Id="rId17" Type="http://schemas.openxmlformats.org/officeDocument/2006/relationships/image" Target="media/image5.jpeg"/><Relationship Id="rId25" Type="http://schemas.openxmlformats.org/officeDocument/2006/relationships/hyperlink" Target="https://www.unrealengine.com/en-US/" TargetMode="External"/><Relationship Id="rId33" Type="http://schemas.openxmlformats.org/officeDocument/2006/relationships/hyperlink" Target="http://soundbible.com/royalty-free-sounds-1.html" TargetMode="External"/><Relationship Id="rId38" Type="http://schemas.openxmlformats.org/officeDocument/2006/relationships/hyperlink" Target="https://trello.com/b/uPaoonfq/thenightwatch%20%20" TargetMode="External"/><Relationship Id="rId46" Type="http://schemas.openxmlformats.org/officeDocument/2006/relationships/hyperlink" Target="https://trello.com/c/xRVwzF19" TargetMode="External"/><Relationship Id="rId59" Type="http://schemas.openxmlformats.org/officeDocument/2006/relationships/hyperlink" Target="https://trello.com/c/oyW1xFJb" TargetMode="External"/><Relationship Id="rId67" Type="http://schemas.openxmlformats.org/officeDocument/2006/relationships/hyperlink" Target="https://trello.com/c/rj8ZpsFG" TargetMode="External"/><Relationship Id="rId20" Type="http://schemas.openxmlformats.org/officeDocument/2006/relationships/hyperlink" Target="mailto:s3792973@student.rmit.edu.au" TargetMode="External"/><Relationship Id="rId41" Type="http://schemas.openxmlformats.org/officeDocument/2006/relationships/hyperlink" Target="https://trello.com/c/xRVwzF19" TargetMode="External"/><Relationship Id="rId54" Type="http://schemas.openxmlformats.org/officeDocument/2006/relationships/hyperlink" Target="https://trello.com/c/fZCWEofz" TargetMode="External"/><Relationship Id="rId62" Type="http://schemas.openxmlformats.org/officeDocument/2006/relationships/hyperlink" Target="https://trello.com/c/Ddj94ovN" TargetMode="External"/><Relationship Id="rId70" Type="http://schemas.openxmlformats.org/officeDocument/2006/relationships/hyperlink" Target="https://trello.com/c/NXSUCPU1" TargetMode="External"/><Relationship Id="rId75" Type="http://schemas.openxmlformats.org/officeDocument/2006/relationships/hyperlink" Target="https://trello.com/c/QIdriIB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Daniel Peter Burke - s3795096                 Paul Andrew Atkins - s3779053           Michael James Seymour - s3040138         Jeff Reynolds - s3775599                       Paul Stephen McKercher - s3791201      Lee van den Blink - s3792973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6AD0F-E57A-4AB2-A155-6E6BD9BE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5634</Words>
  <Characters>32118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37677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OUA Building IT Systems (CPT111)</dc:subject>
  <dc:creator>Anton</dc:creator>
  <cp:keywords/>
  <dc:description/>
  <cp:lastModifiedBy>Anton</cp:lastModifiedBy>
  <cp:revision>4</cp:revision>
  <cp:lastPrinted>2019-09-22T13:05:00Z</cp:lastPrinted>
  <dcterms:created xsi:type="dcterms:W3CDTF">2019-09-22T13:05:00Z</dcterms:created>
  <dcterms:modified xsi:type="dcterms:W3CDTF">2019-09-22T13:10:00Z</dcterms:modified>
</cp:coreProperties>
</file>